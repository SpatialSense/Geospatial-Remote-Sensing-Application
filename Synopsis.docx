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C505" w14:textId="35AB01C8" w:rsidR="004C40EE" w:rsidRPr="00B37475" w:rsidRDefault="00C37923" w:rsidP="00CE155E">
      <w:pPr>
        <w:spacing w:after="100" w:line="276" w:lineRule="auto"/>
        <w:ind w:right="3123"/>
        <w:jc w:val="center"/>
        <w:rPr>
          <w:rFonts w:ascii="Times New Roman" w:hAnsi="Times New Roman" w:cs="Times New Roman"/>
        </w:rPr>
      </w:pPr>
      <w:bookmarkStart w:id="0" w:name="_Hlk164235464"/>
      <w:r w:rsidRPr="2C52E58A">
        <w:rPr>
          <w:rFonts w:ascii="Times New Roman" w:eastAsia="Times New Roman" w:hAnsi="Times New Roman" w:cs="Times New Roman"/>
          <w:b/>
          <w:sz w:val="36"/>
          <w:szCs w:val="36"/>
        </w:rPr>
        <w:t xml:space="preserve">                                   SYNOPSIS ON</w:t>
      </w:r>
    </w:p>
    <w:p w14:paraId="321F227D" w14:textId="78A7C440" w:rsidR="004C40EE" w:rsidRPr="00B37475" w:rsidRDefault="003661A5" w:rsidP="00CE155E">
      <w:pPr>
        <w:spacing w:after="165" w:line="276" w:lineRule="auto"/>
        <w:jc w:val="center"/>
        <w:rPr>
          <w:rFonts w:ascii="Times New Roman" w:hAnsi="Times New Roman" w:cs="Times New Roman"/>
        </w:rPr>
      </w:pPr>
      <w:r w:rsidRPr="00B37475">
        <w:rPr>
          <w:rFonts w:ascii="Times New Roman" w:eastAsia="Times New Roman" w:hAnsi="Times New Roman" w:cs="Times New Roman"/>
          <w:b/>
          <w:sz w:val="36"/>
        </w:rPr>
        <w:t>“</w:t>
      </w:r>
      <w:r w:rsidR="00E02993" w:rsidRPr="00E02993">
        <w:rPr>
          <w:rFonts w:ascii="Times New Roman" w:hAnsi="Times New Roman" w:cs="Times New Roman"/>
          <w:b/>
          <w:bCs/>
          <w:sz w:val="36"/>
          <w:szCs w:val="36"/>
        </w:rPr>
        <w:t>Geospatial Remote Sensing Platform for Environmental Monitoring and Analysis</w:t>
      </w:r>
      <w:r w:rsidRPr="00B37475">
        <w:rPr>
          <w:rFonts w:ascii="Times New Roman" w:eastAsia="Times New Roman" w:hAnsi="Times New Roman" w:cs="Times New Roman"/>
          <w:b/>
          <w:sz w:val="36"/>
        </w:rPr>
        <w:t>”</w:t>
      </w:r>
    </w:p>
    <w:p w14:paraId="6F7AEECC" w14:textId="5720C5C2" w:rsidR="004C40EE" w:rsidRPr="00B37475" w:rsidRDefault="004C40EE" w:rsidP="00CE155E">
      <w:pPr>
        <w:spacing w:after="0" w:line="276" w:lineRule="auto"/>
        <w:ind w:left="98"/>
        <w:jc w:val="center"/>
        <w:rPr>
          <w:rFonts w:ascii="Times New Roman" w:hAnsi="Times New Roman" w:cs="Times New Roman"/>
        </w:rPr>
      </w:pPr>
    </w:p>
    <w:p w14:paraId="5A27FCB2" w14:textId="1F4F7CB8" w:rsidR="004C40EE" w:rsidRPr="00B37475" w:rsidRDefault="003661A5" w:rsidP="00CE155E">
      <w:pPr>
        <w:spacing w:after="131" w:line="276" w:lineRule="auto"/>
        <w:ind w:left="1220" w:right="1217" w:hanging="10"/>
        <w:jc w:val="center"/>
        <w:rPr>
          <w:rFonts w:ascii="Times New Roman" w:hAnsi="Times New Roman" w:cs="Times New Roman"/>
        </w:rPr>
      </w:pPr>
      <w:r w:rsidRPr="00B37475">
        <w:rPr>
          <w:rFonts w:ascii="Times New Roman" w:eastAsia="Times New Roman" w:hAnsi="Times New Roman" w:cs="Times New Roman"/>
          <w:sz w:val="28"/>
        </w:rPr>
        <w:t>Submitted in</w:t>
      </w:r>
    </w:p>
    <w:p w14:paraId="4B162AC8" w14:textId="4787A0B3" w:rsidR="004C40EE" w:rsidRPr="00B37475" w:rsidRDefault="003661A5" w:rsidP="00CE155E">
      <w:pPr>
        <w:spacing w:after="2" w:line="276" w:lineRule="auto"/>
        <w:ind w:left="1220" w:right="1075" w:hanging="10"/>
        <w:jc w:val="center"/>
        <w:rPr>
          <w:rFonts w:ascii="Times New Roman" w:hAnsi="Times New Roman" w:cs="Times New Roman"/>
        </w:rPr>
      </w:pPr>
      <w:r w:rsidRPr="58CCD4E7">
        <w:rPr>
          <w:rFonts w:ascii="Times New Roman" w:eastAsia="Times New Roman" w:hAnsi="Times New Roman" w:cs="Times New Roman"/>
          <w:sz w:val="28"/>
          <w:szCs w:val="28"/>
        </w:rPr>
        <w:t xml:space="preserve">Partial </w:t>
      </w:r>
      <w:proofErr w:type="spellStart"/>
      <w:r w:rsidRPr="58CCD4E7">
        <w:rPr>
          <w:rFonts w:ascii="Times New Roman" w:eastAsia="Times New Roman" w:hAnsi="Times New Roman" w:cs="Times New Roman"/>
          <w:sz w:val="28"/>
          <w:szCs w:val="28"/>
        </w:rPr>
        <w:t>Fulfillment</w:t>
      </w:r>
      <w:proofErr w:type="spellEnd"/>
      <w:r w:rsidRPr="58CCD4E7">
        <w:rPr>
          <w:rFonts w:ascii="Times New Roman" w:eastAsia="Times New Roman" w:hAnsi="Times New Roman" w:cs="Times New Roman"/>
          <w:sz w:val="28"/>
          <w:szCs w:val="28"/>
        </w:rPr>
        <w:t xml:space="preserve"> of requirements for the Award of </w:t>
      </w:r>
      <w:r w:rsidR="00BE2197" w:rsidRPr="58CCD4E7">
        <w:rPr>
          <w:rFonts w:ascii="Times New Roman" w:eastAsia="Times New Roman" w:hAnsi="Times New Roman" w:cs="Times New Roman"/>
          <w:sz w:val="28"/>
          <w:szCs w:val="28"/>
        </w:rPr>
        <w:t>Degree of</w:t>
      </w:r>
    </w:p>
    <w:p w14:paraId="2C7406A3" w14:textId="3CFE6F59" w:rsidR="004C40EE" w:rsidRPr="00B37475" w:rsidRDefault="003661A5" w:rsidP="00CE155E">
      <w:pPr>
        <w:spacing w:after="131" w:line="276" w:lineRule="auto"/>
        <w:ind w:left="1220" w:right="1212" w:hanging="10"/>
        <w:jc w:val="center"/>
        <w:rPr>
          <w:rFonts w:ascii="Times New Roman" w:hAnsi="Times New Roman" w:cs="Times New Roman"/>
        </w:rPr>
      </w:pPr>
      <w:r w:rsidRPr="00B37475">
        <w:rPr>
          <w:rFonts w:ascii="Times New Roman" w:eastAsia="Times New Roman" w:hAnsi="Times New Roman" w:cs="Times New Roman"/>
          <w:sz w:val="28"/>
        </w:rPr>
        <w:t>Bachelor of Technology</w:t>
      </w:r>
    </w:p>
    <w:p w14:paraId="7A2F55BB" w14:textId="08027490" w:rsidR="004C40EE" w:rsidRPr="00B37475" w:rsidRDefault="003661A5" w:rsidP="00CE155E">
      <w:pPr>
        <w:spacing w:after="131" w:line="276" w:lineRule="auto"/>
        <w:ind w:right="4"/>
        <w:jc w:val="center"/>
        <w:rPr>
          <w:rFonts w:ascii="Times New Roman" w:hAnsi="Times New Roman" w:cs="Times New Roman"/>
        </w:rPr>
      </w:pPr>
      <w:r w:rsidRPr="00B37475">
        <w:rPr>
          <w:rFonts w:ascii="Times New Roman" w:eastAsia="Times New Roman" w:hAnsi="Times New Roman" w:cs="Times New Roman"/>
          <w:i/>
          <w:sz w:val="28"/>
        </w:rPr>
        <w:t>In</w:t>
      </w:r>
    </w:p>
    <w:p w14:paraId="04F8E1D2" w14:textId="613E79E0" w:rsidR="004C40EE" w:rsidRPr="00B37475" w:rsidRDefault="003661A5" w:rsidP="00CE155E">
      <w:pPr>
        <w:spacing w:after="105" w:line="276" w:lineRule="auto"/>
        <w:ind w:left="2693" w:right="1196"/>
        <w:rPr>
          <w:rFonts w:ascii="Times New Roman" w:hAnsi="Times New Roman" w:cs="Times New Roman"/>
        </w:rPr>
      </w:pPr>
      <w:r w:rsidRPr="00B37475">
        <w:rPr>
          <w:rFonts w:ascii="Times New Roman" w:eastAsia="Times New Roman" w:hAnsi="Times New Roman" w:cs="Times New Roman"/>
          <w:sz w:val="28"/>
        </w:rPr>
        <w:t>Computer Science and Engineering</w:t>
      </w:r>
    </w:p>
    <w:p w14:paraId="5AFBE491" w14:textId="34D65DBE" w:rsidR="004C40EE" w:rsidRPr="00B37475" w:rsidRDefault="003661A5" w:rsidP="00CE155E">
      <w:pPr>
        <w:spacing w:after="0" w:line="276" w:lineRule="auto"/>
        <w:ind w:left="10" w:right="5" w:hanging="10"/>
        <w:jc w:val="center"/>
        <w:rPr>
          <w:rFonts w:ascii="Times New Roman" w:hAnsi="Times New Roman" w:cs="Times New Roman"/>
        </w:rPr>
      </w:pPr>
      <w:r w:rsidRPr="00B37475">
        <w:rPr>
          <w:rFonts w:ascii="Times New Roman" w:eastAsia="Times New Roman" w:hAnsi="Times New Roman" w:cs="Times New Roman"/>
          <w:sz w:val="24"/>
        </w:rPr>
        <w:t>By</w:t>
      </w:r>
    </w:p>
    <w:p w14:paraId="0C7C801F" w14:textId="1ED713EC" w:rsidR="004C40EE" w:rsidRPr="00B37475" w:rsidRDefault="004C40EE" w:rsidP="00CE155E">
      <w:pPr>
        <w:spacing w:after="0" w:line="276" w:lineRule="auto"/>
        <w:ind w:left="58"/>
        <w:jc w:val="center"/>
        <w:rPr>
          <w:rFonts w:ascii="Times New Roman" w:hAnsi="Times New Roman" w:cs="Times New Roman"/>
        </w:rPr>
      </w:pPr>
    </w:p>
    <w:p w14:paraId="1F4BD8E4" w14:textId="3C240CAB" w:rsidR="004C40EE" w:rsidRPr="00B37475" w:rsidRDefault="003661A5" w:rsidP="00CE155E">
      <w:pPr>
        <w:spacing w:after="0" w:line="276" w:lineRule="auto"/>
        <w:ind w:left="10" w:right="7" w:hanging="10"/>
        <w:jc w:val="center"/>
        <w:rPr>
          <w:rFonts w:ascii="Times New Roman" w:hAnsi="Times New Roman" w:cs="Times New Roman"/>
        </w:rPr>
      </w:pPr>
      <w:r w:rsidRPr="00B37475">
        <w:rPr>
          <w:rFonts w:ascii="Times New Roman" w:eastAsia="Times New Roman" w:hAnsi="Times New Roman" w:cs="Times New Roman"/>
          <w:b/>
          <w:sz w:val="24"/>
        </w:rPr>
        <w:t xml:space="preserve">(Project Id:  </w:t>
      </w:r>
      <w:r w:rsidR="008A05EB">
        <w:rPr>
          <w:rFonts w:ascii="Times New Roman" w:eastAsia="Times New Roman" w:hAnsi="Times New Roman" w:cs="Times New Roman"/>
          <w:b/>
          <w:sz w:val="24"/>
        </w:rPr>
        <w:t>25_CS_4A_09</w:t>
      </w:r>
      <w:r w:rsidRPr="00B37475">
        <w:rPr>
          <w:rFonts w:ascii="Times New Roman" w:eastAsia="Times New Roman" w:hAnsi="Times New Roman" w:cs="Times New Roman"/>
          <w:b/>
          <w:sz w:val="24"/>
        </w:rPr>
        <w:t>)</w:t>
      </w:r>
    </w:p>
    <w:p w14:paraId="3BCC5C13" w14:textId="4E06BDFC" w:rsidR="004C40EE" w:rsidRPr="00B37475" w:rsidRDefault="004C40EE" w:rsidP="00CE155E">
      <w:pPr>
        <w:spacing w:after="0" w:line="276" w:lineRule="auto"/>
        <w:ind w:left="58"/>
        <w:jc w:val="center"/>
        <w:rPr>
          <w:rFonts w:ascii="Times New Roman" w:hAnsi="Times New Roman" w:cs="Times New Roman"/>
        </w:rPr>
      </w:pPr>
    </w:p>
    <w:p w14:paraId="29F5160D" w14:textId="73B3396C" w:rsidR="004C40EE" w:rsidRPr="00B37475" w:rsidRDefault="003661A5" w:rsidP="00CE155E">
      <w:pPr>
        <w:spacing w:after="0" w:line="276" w:lineRule="auto"/>
        <w:ind w:left="10" w:right="5" w:hanging="10"/>
        <w:jc w:val="center"/>
        <w:rPr>
          <w:rFonts w:ascii="Times New Roman" w:hAnsi="Times New Roman" w:cs="Times New Roman"/>
        </w:rPr>
      </w:pPr>
      <w:r w:rsidRPr="00B37475">
        <w:rPr>
          <w:rFonts w:ascii="Times New Roman" w:eastAsia="Times New Roman" w:hAnsi="Times New Roman" w:cs="Times New Roman"/>
          <w:b/>
          <w:sz w:val="24"/>
        </w:rPr>
        <w:t>S</w:t>
      </w:r>
      <w:r w:rsidR="00D413ED">
        <w:rPr>
          <w:rFonts w:ascii="Times New Roman" w:eastAsia="Times New Roman" w:hAnsi="Times New Roman" w:cs="Times New Roman"/>
          <w:b/>
          <w:sz w:val="24"/>
        </w:rPr>
        <w:t>wapnil Gupta</w:t>
      </w:r>
      <w:r w:rsidRPr="00B37475">
        <w:rPr>
          <w:rFonts w:ascii="Times New Roman" w:eastAsia="Times New Roman" w:hAnsi="Times New Roman" w:cs="Times New Roman"/>
          <w:b/>
          <w:sz w:val="24"/>
        </w:rPr>
        <w:t xml:space="preserve"> (</w:t>
      </w:r>
      <w:r w:rsidR="00D413ED" w:rsidRPr="00CE3FA7">
        <w:rPr>
          <w:sz w:val="24"/>
        </w:rPr>
        <w:t>2101640100269</w:t>
      </w:r>
      <w:r w:rsidRPr="00B37475">
        <w:rPr>
          <w:rFonts w:ascii="Times New Roman" w:eastAsia="Times New Roman" w:hAnsi="Times New Roman" w:cs="Times New Roman"/>
          <w:b/>
          <w:sz w:val="24"/>
        </w:rPr>
        <w:t>)</w:t>
      </w:r>
    </w:p>
    <w:p w14:paraId="3A5BBFB3" w14:textId="3DAECC03" w:rsidR="004C40EE" w:rsidRPr="00B37475" w:rsidRDefault="00D413ED" w:rsidP="00CE155E">
      <w:pPr>
        <w:spacing w:after="0" w:line="276" w:lineRule="auto"/>
        <w:ind w:left="10" w:right="5" w:hanging="10"/>
        <w:jc w:val="center"/>
        <w:rPr>
          <w:rFonts w:ascii="Times New Roman" w:hAnsi="Times New Roman" w:cs="Times New Roman"/>
        </w:rPr>
      </w:pPr>
      <w:r>
        <w:rPr>
          <w:rFonts w:ascii="Times New Roman" w:eastAsia="Times New Roman" w:hAnsi="Times New Roman" w:cs="Times New Roman"/>
          <w:b/>
          <w:sz w:val="24"/>
        </w:rPr>
        <w:t>Tanmay Gupta</w:t>
      </w:r>
      <w:r w:rsidRPr="00B37475">
        <w:rPr>
          <w:rFonts w:ascii="Times New Roman" w:eastAsia="Times New Roman" w:hAnsi="Times New Roman" w:cs="Times New Roman"/>
          <w:b/>
          <w:sz w:val="24"/>
        </w:rPr>
        <w:t xml:space="preserve"> (</w:t>
      </w:r>
      <w:r>
        <w:rPr>
          <w:sz w:val="24"/>
        </w:rPr>
        <w:t>2101640100271</w:t>
      </w:r>
      <w:r w:rsidRPr="00B37475">
        <w:rPr>
          <w:rFonts w:ascii="Times New Roman" w:eastAsia="Times New Roman" w:hAnsi="Times New Roman" w:cs="Times New Roman"/>
          <w:b/>
          <w:sz w:val="24"/>
        </w:rPr>
        <w:t>)</w:t>
      </w:r>
    </w:p>
    <w:p w14:paraId="6CD5FABC" w14:textId="64E24086" w:rsidR="004C40EE" w:rsidRPr="00B37475" w:rsidRDefault="58CCD4E7" w:rsidP="00CE155E">
      <w:pPr>
        <w:spacing w:after="0" w:line="276" w:lineRule="auto"/>
        <w:ind w:left="10" w:right="5" w:hanging="10"/>
        <w:jc w:val="center"/>
        <w:rPr>
          <w:rFonts w:ascii="Times New Roman" w:hAnsi="Times New Roman" w:cs="Times New Roman"/>
        </w:rPr>
      </w:pPr>
      <w:r w:rsidRPr="58CCD4E7">
        <w:rPr>
          <w:rFonts w:ascii="Times New Roman" w:eastAsia="Times New Roman" w:hAnsi="Times New Roman" w:cs="Times New Roman"/>
          <w:b/>
          <w:bCs/>
          <w:sz w:val="24"/>
        </w:rPr>
        <w:t xml:space="preserve">   </w:t>
      </w:r>
      <w:r w:rsidR="00D413ED">
        <w:rPr>
          <w:rFonts w:ascii="Times New Roman" w:eastAsia="Times New Roman" w:hAnsi="Times New Roman" w:cs="Times New Roman"/>
          <w:b/>
          <w:sz w:val="24"/>
        </w:rPr>
        <w:t>Tanya Tiwari</w:t>
      </w:r>
      <w:r w:rsidR="00D413ED" w:rsidRPr="00B37475">
        <w:rPr>
          <w:rFonts w:ascii="Times New Roman" w:eastAsia="Times New Roman" w:hAnsi="Times New Roman" w:cs="Times New Roman"/>
          <w:b/>
          <w:sz w:val="24"/>
        </w:rPr>
        <w:t xml:space="preserve"> (</w:t>
      </w:r>
      <w:r w:rsidR="00D413ED">
        <w:rPr>
          <w:sz w:val="24"/>
        </w:rPr>
        <w:t>2101640100273</w:t>
      </w:r>
      <w:r w:rsidR="00D413ED" w:rsidRPr="00B37475">
        <w:rPr>
          <w:rFonts w:ascii="Times New Roman" w:eastAsia="Times New Roman" w:hAnsi="Times New Roman" w:cs="Times New Roman"/>
          <w:b/>
          <w:sz w:val="24"/>
        </w:rPr>
        <w:t>)</w:t>
      </w:r>
    </w:p>
    <w:p w14:paraId="6800EDCA" w14:textId="7A1D25AD" w:rsidR="004C40EE" w:rsidRPr="00B37475" w:rsidRDefault="58CCD4E7" w:rsidP="00CE155E">
      <w:pPr>
        <w:spacing w:after="0" w:line="276" w:lineRule="auto"/>
        <w:ind w:left="10" w:right="5" w:hanging="10"/>
        <w:jc w:val="center"/>
        <w:rPr>
          <w:rFonts w:ascii="Times New Roman" w:hAnsi="Times New Roman" w:cs="Times New Roman"/>
        </w:rPr>
      </w:pPr>
      <w:r w:rsidRPr="58CCD4E7">
        <w:rPr>
          <w:rFonts w:ascii="Times New Roman" w:eastAsia="Times New Roman" w:hAnsi="Times New Roman" w:cs="Times New Roman"/>
          <w:b/>
          <w:bCs/>
          <w:sz w:val="24"/>
        </w:rPr>
        <w:t xml:space="preserve"> </w:t>
      </w:r>
      <w:r w:rsidR="00D413ED">
        <w:rPr>
          <w:rFonts w:ascii="Times New Roman" w:eastAsia="Times New Roman" w:hAnsi="Times New Roman" w:cs="Times New Roman"/>
          <w:b/>
          <w:sz w:val="24"/>
        </w:rPr>
        <w:t>Varini Awasthi</w:t>
      </w:r>
      <w:r w:rsidR="00D413ED" w:rsidRPr="00B37475">
        <w:rPr>
          <w:rFonts w:ascii="Times New Roman" w:eastAsia="Times New Roman" w:hAnsi="Times New Roman" w:cs="Times New Roman"/>
          <w:b/>
          <w:sz w:val="24"/>
        </w:rPr>
        <w:t xml:space="preserve"> (</w:t>
      </w:r>
      <w:r w:rsidR="00D413ED">
        <w:rPr>
          <w:sz w:val="24"/>
        </w:rPr>
        <w:t>2101640100281</w:t>
      </w:r>
      <w:r w:rsidR="00D413ED" w:rsidRPr="00B37475">
        <w:rPr>
          <w:rFonts w:ascii="Times New Roman" w:eastAsia="Times New Roman" w:hAnsi="Times New Roman" w:cs="Times New Roman"/>
          <w:b/>
          <w:sz w:val="24"/>
        </w:rPr>
        <w:t>)</w:t>
      </w:r>
    </w:p>
    <w:p w14:paraId="06AF4304" w14:textId="78FE6D58" w:rsidR="004C40EE" w:rsidRPr="00B37475" w:rsidRDefault="58CCD4E7" w:rsidP="00CE155E">
      <w:pPr>
        <w:spacing w:after="0" w:line="276" w:lineRule="auto"/>
        <w:ind w:left="10" w:right="5" w:hanging="10"/>
        <w:jc w:val="center"/>
        <w:rPr>
          <w:rFonts w:ascii="Times New Roman" w:hAnsi="Times New Roman" w:cs="Times New Roman"/>
        </w:rPr>
      </w:pPr>
      <w:r w:rsidRPr="58CCD4E7">
        <w:rPr>
          <w:rFonts w:ascii="Times New Roman" w:eastAsia="Times New Roman" w:hAnsi="Times New Roman" w:cs="Times New Roman"/>
          <w:b/>
          <w:bCs/>
          <w:sz w:val="24"/>
        </w:rPr>
        <w:t xml:space="preserve">   </w:t>
      </w:r>
      <w:r w:rsidR="00D413ED">
        <w:rPr>
          <w:rFonts w:ascii="Times New Roman" w:eastAsia="Times New Roman" w:hAnsi="Times New Roman" w:cs="Times New Roman"/>
          <w:b/>
          <w:sz w:val="24"/>
        </w:rPr>
        <w:t>Yashika Vaish</w:t>
      </w:r>
      <w:r w:rsidR="00D413ED" w:rsidRPr="00B37475">
        <w:rPr>
          <w:rFonts w:ascii="Times New Roman" w:eastAsia="Times New Roman" w:hAnsi="Times New Roman" w:cs="Times New Roman"/>
          <w:b/>
          <w:sz w:val="24"/>
        </w:rPr>
        <w:t xml:space="preserve"> (</w:t>
      </w:r>
      <w:r w:rsidR="00D413ED">
        <w:rPr>
          <w:sz w:val="24"/>
        </w:rPr>
        <w:t>2101640100289</w:t>
      </w:r>
      <w:r w:rsidR="00D413ED" w:rsidRPr="00B37475">
        <w:rPr>
          <w:rFonts w:ascii="Times New Roman" w:eastAsia="Times New Roman" w:hAnsi="Times New Roman" w:cs="Times New Roman"/>
          <w:b/>
          <w:sz w:val="24"/>
        </w:rPr>
        <w:t>)</w:t>
      </w:r>
    </w:p>
    <w:p w14:paraId="0CAAA1C2" w14:textId="327FEC0C" w:rsidR="004C40EE" w:rsidRPr="00B37475" w:rsidRDefault="004C40EE" w:rsidP="00CE155E">
      <w:pPr>
        <w:spacing w:after="0" w:line="276" w:lineRule="auto"/>
        <w:ind w:left="58"/>
        <w:jc w:val="center"/>
        <w:rPr>
          <w:rFonts w:ascii="Times New Roman" w:hAnsi="Times New Roman" w:cs="Times New Roman"/>
        </w:rPr>
      </w:pPr>
    </w:p>
    <w:p w14:paraId="090C56E3" w14:textId="708F54B5" w:rsidR="004C40EE" w:rsidRPr="00B37475" w:rsidRDefault="003661A5" w:rsidP="00CE155E">
      <w:pPr>
        <w:spacing w:after="0" w:line="276" w:lineRule="auto"/>
        <w:ind w:left="10" w:right="5" w:hanging="10"/>
        <w:jc w:val="center"/>
        <w:rPr>
          <w:rFonts w:ascii="Times New Roman" w:hAnsi="Times New Roman" w:cs="Times New Roman"/>
        </w:rPr>
      </w:pPr>
      <w:r w:rsidRPr="00B37475">
        <w:rPr>
          <w:rFonts w:ascii="Times New Roman" w:eastAsia="Times New Roman" w:hAnsi="Times New Roman" w:cs="Times New Roman"/>
          <w:sz w:val="24"/>
        </w:rPr>
        <w:t>Under the supervision of</w:t>
      </w:r>
    </w:p>
    <w:p w14:paraId="19F3A565" w14:textId="7380A113" w:rsidR="00C37923" w:rsidRDefault="00042867" w:rsidP="00CE155E">
      <w:pPr>
        <w:spacing w:after="0" w:line="276" w:lineRule="auto"/>
        <w:ind w:left="10" w:right="2" w:hanging="1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D</w:t>
      </w:r>
      <w:r w:rsidR="00C37923">
        <w:rPr>
          <w:rFonts w:ascii="Times New Roman" w:eastAsia="Times New Roman" w:hAnsi="Times New Roman" w:cs="Times New Roman"/>
          <w:b/>
          <w:sz w:val="24"/>
        </w:rPr>
        <w:t>r.</w:t>
      </w:r>
      <w:proofErr w:type="spellEnd"/>
      <w:r w:rsidR="00C37923">
        <w:rPr>
          <w:rFonts w:ascii="Times New Roman" w:eastAsia="Times New Roman" w:hAnsi="Times New Roman" w:cs="Times New Roman"/>
          <w:b/>
          <w:sz w:val="24"/>
        </w:rPr>
        <w:t xml:space="preserve"> Mohit Kumar Pandey</w:t>
      </w:r>
    </w:p>
    <w:p w14:paraId="4B19495E" w14:textId="5AE9C862" w:rsidR="004C40EE" w:rsidRPr="00B37475" w:rsidRDefault="003661A5" w:rsidP="00CE155E">
      <w:pPr>
        <w:spacing w:after="0" w:line="276" w:lineRule="auto"/>
        <w:ind w:left="10" w:right="2" w:hanging="10"/>
        <w:jc w:val="center"/>
        <w:rPr>
          <w:rFonts w:ascii="Times New Roman" w:hAnsi="Times New Roman" w:cs="Times New Roman"/>
        </w:rPr>
      </w:pPr>
      <w:r w:rsidRPr="00B37475">
        <w:rPr>
          <w:rFonts w:ascii="Times New Roman" w:eastAsia="Times New Roman" w:hAnsi="Times New Roman" w:cs="Times New Roman"/>
          <w:b/>
          <w:sz w:val="24"/>
        </w:rPr>
        <w:t>(</w:t>
      </w:r>
      <w:r w:rsidR="003C0A96">
        <w:rPr>
          <w:rFonts w:ascii="Times New Roman" w:eastAsia="Times New Roman" w:hAnsi="Times New Roman" w:cs="Times New Roman"/>
          <w:b/>
          <w:sz w:val="24"/>
        </w:rPr>
        <w:t>Associate Professor</w:t>
      </w:r>
      <w:r w:rsidRPr="00B37475">
        <w:rPr>
          <w:rFonts w:ascii="Times New Roman" w:eastAsia="Times New Roman" w:hAnsi="Times New Roman" w:cs="Times New Roman"/>
          <w:b/>
          <w:sz w:val="24"/>
        </w:rPr>
        <w:t>)</w:t>
      </w:r>
    </w:p>
    <w:p w14:paraId="2420804E" w14:textId="101859D8" w:rsidR="004C40EE" w:rsidRPr="00B37475" w:rsidRDefault="004C40EE" w:rsidP="00CE155E">
      <w:pPr>
        <w:spacing w:after="0" w:line="276" w:lineRule="auto"/>
        <w:ind w:left="58"/>
        <w:jc w:val="center"/>
        <w:rPr>
          <w:rFonts w:ascii="Times New Roman" w:hAnsi="Times New Roman" w:cs="Times New Roman"/>
        </w:rPr>
      </w:pPr>
    </w:p>
    <w:p w14:paraId="0DE6EC0F" w14:textId="113B64B3" w:rsidR="004C40EE" w:rsidRPr="00B37475" w:rsidRDefault="003661A5" w:rsidP="00CE155E">
      <w:pPr>
        <w:spacing w:after="37" w:line="276" w:lineRule="auto"/>
        <w:ind w:left="56"/>
        <w:jc w:val="center"/>
        <w:rPr>
          <w:rFonts w:ascii="Times New Roman" w:hAnsi="Times New Roman" w:cs="Times New Roman"/>
        </w:rPr>
      </w:pPr>
      <w:r w:rsidRPr="00B37475">
        <w:rPr>
          <w:rFonts w:ascii="Times New Roman" w:hAnsi="Times New Roman" w:cs="Times New Roman"/>
          <w:noProof/>
        </w:rPr>
        <w:drawing>
          <wp:inline distT="0" distB="0" distL="0" distR="0" wp14:anchorId="5E753DEA" wp14:editId="52D52D79">
            <wp:extent cx="1257300" cy="12573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257300" cy="1257300"/>
                    </a:xfrm>
                    <a:prstGeom prst="rect">
                      <a:avLst/>
                    </a:prstGeom>
                  </pic:spPr>
                </pic:pic>
              </a:graphicData>
            </a:graphic>
          </wp:inline>
        </w:drawing>
      </w:r>
    </w:p>
    <w:p w14:paraId="6EFAA602" w14:textId="2D8B81A4" w:rsidR="004C40EE" w:rsidRPr="00B37475" w:rsidRDefault="003661A5" w:rsidP="00CE155E">
      <w:pPr>
        <w:spacing w:after="0" w:line="276" w:lineRule="auto"/>
        <w:ind w:left="1620" w:hanging="10"/>
        <w:rPr>
          <w:rFonts w:ascii="Times New Roman" w:eastAsia="Times New Roman" w:hAnsi="Times New Roman" w:cs="Times New Roman"/>
          <w:sz w:val="28"/>
          <w:szCs w:val="28"/>
        </w:rPr>
      </w:pPr>
      <w:r w:rsidRPr="58CCD4E7">
        <w:rPr>
          <w:rFonts w:ascii="Times New Roman" w:eastAsia="Times New Roman" w:hAnsi="Times New Roman" w:cs="Times New Roman"/>
          <w:b/>
          <w:sz w:val="36"/>
          <w:szCs w:val="36"/>
        </w:rPr>
        <w:t>Pranveer Singh Institute of Technology</w:t>
      </w:r>
    </w:p>
    <w:p w14:paraId="20BF7B29" w14:textId="09227086" w:rsidR="004C40EE" w:rsidRPr="00B37475" w:rsidRDefault="00052335" w:rsidP="00CE155E">
      <w:pPr>
        <w:spacing w:after="0" w:line="276" w:lineRule="auto"/>
        <w:ind w:right="1196"/>
        <w:jc w:val="center"/>
        <w:rPr>
          <w:rFonts w:ascii="Times New Roman" w:hAnsi="Times New Roman" w:cs="Times New Roman"/>
        </w:rPr>
      </w:pPr>
      <w:r w:rsidRPr="58CCD4E7">
        <w:rPr>
          <w:rFonts w:ascii="Times New Roman" w:eastAsia="Times New Roman" w:hAnsi="Times New Roman" w:cs="Times New Roman"/>
          <w:sz w:val="28"/>
          <w:szCs w:val="28"/>
        </w:rPr>
        <w:t xml:space="preserve">                               </w:t>
      </w:r>
      <w:r w:rsidR="003661A5" w:rsidRPr="58CCD4E7">
        <w:rPr>
          <w:rFonts w:ascii="Times New Roman" w:eastAsia="Times New Roman" w:hAnsi="Times New Roman" w:cs="Times New Roman"/>
          <w:sz w:val="28"/>
          <w:szCs w:val="28"/>
        </w:rPr>
        <w:t xml:space="preserve">Kanpur - Agra - Delhi National Highway - </w:t>
      </w:r>
      <w:r w:rsidRPr="58CCD4E7">
        <w:rPr>
          <w:rFonts w:ascii="Times New Roman" w:eastAsia="Times New Roman" w:hAnsi="Times New Roman" w:cs="Times New Roman"/>
          <w:sz w:val="28"/>
          <w:szCs w:val="28"/>
        </w:rPr>
        <w:t xml:space="preserve">19 </w:t>
      </w:r>
      <w:proofErr w:type="spellStart"/>
      <w:r w:rsidRPr="58CCD4E7">
        <w:rPr>
          <w:rFonts w:ascii="Times New Roman" w:eastAsia="Times New Roman" w:hAnsi="Times New Roman" w:cs="Times New Roman"/>
          <w:sz w:val="28"/>
          <w:szCs w:val="28"/>
        </w:rPr>
        <w:t>Bhauti</w:t>
      </w:r>
      <w:proofErr w:type="spellEnd"/>
      <w:r w:rsidRPr="58CCD4E7">
        <w:rPr>
          <w:rFonts w:ascii="Times New Roman" w:eastAsia="Times New Roman" w:hAnsi="Times New Roman" w:cs="Times New Roman"/>
          <w:sz w:val="28"/>
          <w:szCs w:val="28"/>
        </w:rPr>
        <w:t xml:space="preserve"> </w:t>
      </w:r>
      <w:r w:rsidR="003661A5" w:rsidRPr="58CCD4E7">
        <w:rPr>
          <w:rFonts w:ascii="Times New Roman" w:eastAsia="Times New Roman" w:hAnsi="Times New Roman" w:cs="Times New Roman"/>
          <w:sz w:val="28"/>
          <w:szCs w:val="28"/>
        </w:rPr>
        <w:t>-Kanpur - 209305.</w:t>
      </w:r>
    </w:p>
    <w:p w14:paraId="6CE4A50A" w14:textId="367D92CE" w:rsidR="004C40EE" w:rsidRPr="00B37475" w:rsidRDefault="003661A5" w:rsidP="00CE155E">
      <w:pPr>
        <w:spacing w:after="0" w:line="276" w:lineRule="auto"/>
        <w:ind w:right="1305"/>
        <w:jc w:val="right"/>
        <w:rPr>
          <w:rFonts w:ascii="Times New Roman" w:eastAsia="Times New Roman" w:hAnsi="Times New Roman" w:cs="Times New Roman"/>
          <w:b/>
          <w:sz w:val="20"/>
          <w:szCs w:val="20"/>
        </w:rPr>
      </w:pPr>
      <w:r w:rsidRPr="58CCD4E7">
        <w:rPr>
          <w:rFonts w:ascii="Times New Roman" w:eastAsia="Times New Roman" w:hAnsi="Times New Roman" w:cs="Times New Roman"/>
          <w:sz w:val="28"/>
          <w:szCs w:val="28"/>
        </w:rPr>
        <w:t xml:space="preserve">(Affiliated to </w:t>
      </w:r>
      <w:proofErr w:type="spellStart"/>
      <w:r w:rsidRPr="58CCD4E7">
        <w:rPr>
          <w:rFonts w:ascii="Times New Roman" w:eastAsia="Times New Roman" w:hAnsi="Times New Roman" w:cs="Times New Roman"/>
          <w:sz w:val="28"/>
          <w:szCs w:val="28"/>
        </w:rPr>
        <w:t>Dr.</w:t>
      </w:r>
      <w:proofErr w:type="spellEnd"/>
      <w:r w:rsidRPr="58CCD4E7">
        <w:rPr>
          <w:rFonts w:ascii="Times New Roman" w:eastAsia="Times New Roman" w:hAnsi="Times New Roman" w:cs="Times New Roman"/>
          <w:sz w:val="28"/>
          <w:szCs w:val="28"/>
        </w:rPr>
        <w:t xml:space="preserve"> A.P.J. Abdul Kalam Technical University)</w:t>
      </w:r>
    </w:p>
    <w:p w14:paraId="21C4E87F" w14:textId="337C5D08" w:rsidR="004C40EE" w:rsidRPr="00B37475" w:rsidRDefault="004C40EE" w:rsidP="00CE155E">
      <w:pPr>
        <w:spacing w:after="747" w:line="276" w:lineRule="auto"/>
        <w:rPr>
          <w:rFonts w:ascii="Times New Roman" w:eastAsia="Times New Roman" w:hAnsi="Times New Roman" w:cs="Times New Roman"/>
          <w:b/>
          <w:sz w:val="20"/>
          <w:szCs w:val="20"/>
        </w:rPr>
      </w:pPr>
    </w:p>
    <w:p w14:paraId="1A180650" w14:textId="470E949E" w:rsidR="004C40EE" w:rsidRPr="00B37475" w:rsidRDefault="003661A5" w:rsidP="00415B04">
      <w:pPr>
        <w:pStyle w:val="ListParagraph"/>
        <w:numPr>
          <w:ilvl w:val="0"/>
          <w:numId w:val="3"/>
        </w:numPr>
        <w:spacing w:after="94" w:line="360" w:lineRule="auto"/>
        <w:rPr>
          <w:rFonts w:ascii="Times New Roman" w:hAnsi="Times New Roman" w:cs="Times New Roman"/>
        </w:rPr>
      </w:pPr>
      <w:r w:rsidRPr="00B37475">
        <w:rPr>
          <w:rFonts w:ascii="Times New Roman" w:eastAsia="Times New Roman" w:hAnsi="Times New Roman" w:cs="Times New Roman"/>
          <w:b/>
          <w:sz w:val="28"/>
        </w:rPr>
        <w:lastRenderedPageBreak/>
        <w:t xml:space="preserve">Introduction  </w:t>
      </w:r>
    </w:p>
    <w:p w14:paraId="4A24E259" w14:textId="59F18477" w:rsidR="58CCD4E7" w:rsidRDefault="368D8C0D" w:rsidP="00415B04">
      <w:pPr>
        <w:pStyle w:val="NormalWeb"/>
        <w:spacing w:before="30" w:beforeAutospacing="0" w:after="30" w:afterAutospacing="0" w:line="360" w:lineRule="auto"/>
        <w:ind w:left="360"/>
        <w:jc w:val="both"/>
        <w:rPr>
          <w:color w:val="000000" w:themeColor="text1"/>
        </w:rPr>
      </w:pPr>
      <w:r>
        <w:t xml:space="preserve">In the 21st century, our world is at a crossroads, balancing the wonders of rapid urbanization and technological advancements with escalating environmental challenges like climate change, deforestation, and biodiversity loss. To effectively address these multifaceted issues, we can harness the power of geospatial data—a critical resource that offers insights into the Earth's features and their spatial relationships. </w:t>
      </w:r>
      <w:r w:rsidRPr="368D8C0D">
        <w:rPr>
          <w:color w:val="000000" w:themeColor="text1"/>
        </w:rPr>
        <w:t>Current solutions falter under the weight of accessibility barriers, scalability limitations, and a dearth of advanced analytical capabilities, hindering critical tasks such as watershed analysis and deforestation monitoring. This inadequacy reverberates across diverse sectors, stymieing informed decision-making for researchers, policymakers, and environmentalists alike. Consequently, the misallocation of resources persists, exacerbating environmental crises and impeding progress toward sustainable development goals.</w:t>
      </w:r>
    </w:p>
    <w:p w14:paraId="5AC30BE9" w14:textId="77777777" w:rsidR="0096490E" w:rsidRDefault="00763D37" w:rsidP="00415B04">
      <w:pPr>
        <w:pStyle w:val="NormalWeb"/>
        <w:spacing w:after="0" w:line="360" w:lineRule="auto"/>
        <w:ind w:left="360"/>
        <w:jc w:val="both"/>
        <w:rPr>
          <w:color w:val="000000" w:themeColor="text1"/>
        </w:rPr>
      </w:pPr>
      <w:r>
        <w:t xml:space="preserve">Firstly, accessibility barriers present a significant challenge, as many current platforms require specialized geospatial analysis skills, excluding a diverse range of stakeholders such as researchers, policymakers, and environmentalists. Our platform aims to bridge this "democratization gap" by offering an intuitive and user-friendly interface that enables non-experts to harness the full potential of geospatial data. </w:t>
      </w:r>
      <w:r w:rsidR="001E6EAD" w:rsidRPr="00B37475">
        <w:rPr>
          <w:color w:val="000000" w:themeColor="text1"/>
        </w:rPr>
        <w:t>To surmount these pressing challenges, we present a pioneering initiative: the development of a state-of-the-art Remote Sensing and Geospatial Data Analytics Platform. This platform represents a paradigm shift, prioritizing user-centric design principles to democratize access to complex geospatial data. By harnessing cutting-edge technologies—including machine learning and image processing—the platform empowers users of all backgrounds to extract actionable insights from intricate datasets effortlessly. Its suite of advanced analytics tools enables comprehensive assessments, from habitat suitability analysis to ecosystem monitoring, while seamless integration of diverse datasets facilitates holistic decision-making.</w:t>
      </w:r>
    </w:p>
    <w:p w14:paraId="79D30044" w14:textId="0F4380E6" w:rsidR="001E6EAD" w:rsidRPr="0096490E" w:rsidRDefault="0096490E" w:rsidP="00415B04">
      <w:pPr>
        <w:pStyle w:val="NormalWeb"/>
        <w:spacing w:line="360" w:lineRule="auto"/>
        <w:ind w:left="360"/>
        <w:jc w:val="both"/>
      </w:pPr>
      <w:r>
        <w:t xml:space="preserve">Secondly, scalability limitations pose a problem as geospatial data sets continue to grow in volume and complexity. Our solution is built on scalable cloud infrastructure, ensuring it can handle large-scale environmental assessments with ease, from local watershed evaluations to global climate </w:t>
      </w:r>
      <w:r w:rsidR="00B83BDC">
        <w:t>modelling</w:t>
      </w:r>
      <w:r>
        <w:t xml:space="preserve">, providing a holistic view of environmental challenges. </w:t>
      </w:r>
      <w:r w:rsidR="001E6EAD" w:rsidRPr="00B37475">
        <w:rPr>
          <w:color w:val="000000" w:themeColor="text1"/>
        </w:rPr>
        <w:t xml:space="preserve">Central to the </w:t>
      </w:r>
      <w:r w:rsidR="001E6EAD" w:rsidRPr="00B37475">
        <w:rPr>
          <w:color w:val="000000" w:themeColor="text1"/>
        </w:rPr>
        <w:lastRenderedPageBreak/>
        <w:t xml:space="preserve">platform's transformative potential is its intuitive accessibility and robust scalability. Through user-friendly interfaces and comprehensive tutorials, users can navigate the complexities of geospatial analysis with ease, fostering greater understanding and proficiency across diverse stakeholder groups. By placing powerful analytics tools in the hands of researchers, policymakers, and environmentalists, the platform aims to </w:t>
      </w:r>
      <w:r w:rsidR="00B83BDC" w:rsidRPr="00B37475">
        <w:rPr>
          <w:color w:val="000000" w:themeColor="text1"/>
        </w:rPr>
        <w:t>catalyse</w:t>
      </w:r>
      <w:r w:rsidR="001E6EAD" w:rsidRPr="00B37475">
        <w:rPr>
          <w:color w:val="000000" w:themeColor="text1"/>
        </w:rPr>
        <w:t xml:space="preserve"> informed decision-making and proactive measures for environmental conservation and sustainable development.</w:t>
      </w:r>
    </w:p>
    <w:p w14:paraId="27722BEB" w14:textId="349F2F67" w:rsidR="008609F8" w:rsidRPr="00A96589" w:rsidRDefault="00321B46" w:rsidP="00415B04">
      <w:pPr>
        <w:pStyle w:val="NormalWeb"/>
        <w:spacing w:line="360" w:lineRule="auto"/>
        <w:ind w:left="360"/>
        <w:jc w:val="both"/>
      </w:pPr>
      <w:r>
        <w:t xml:space="preserve">Lastly, the absence of advanced analytics tools like machine learning and image processing limits the value extracted from geospatial data. Our platform integrates cutting-edge analytics capabilities, allowing for efficient analysis of satellite imagery for deforestation tracking, assessment of flood risk in specific watersheds, and utilization of remote sensing data for habitat protection initiatives. </w:t>
      </w:r>
      <w:r w:rsidR="001E6EAD" w:rsidRPr="00B37475">
        <w:rPr>
          <w:color w:val="000000" w:themeColor="text1"/>
        </w:rPr>
        <w:t>The Remote Sensing and Geospatial Data Analytics Platform represents not only a technological innovation but also a catalyst for positive change. By enabling stakeholders to harness the full potential of geospatial data, we aspire to pave the way for a more resilient, equitable, and sustainable future.</w:t>
      </w:r>
    </w:p>
    <w:p w14:paraId="664DCF5D" w14:textId="77777777" w:rsidR="006B126B" w:rsidRPr="006B126B" w:rsidRDefault="003661A5" w:rsidP="00415B04">
      <w:pPr>
        <w:pStyle w:val="NormalWeb"/>
        <w:numPr>
          <w:ilvl w:val="0"/>
          <w:numId w:val="3"/>
        </w:numPr>
        <w:spacing w:before="240" w:beforeAutospacing="0" w:after="240" w:afterAutospacing="0" w:line="360" w:lineRule="auto"/>
        <w:jc w:val="both"/>
      </w:pPr>
      <w:r w:rsidRPr="355061AC">
        <w:rPr>
          <w:b/>
          <w:sz w:val="28"/>
          <w:szCs w:val="28"/>
        </w:rPr>
        <w:t>Project Objective</w:t>
      </w:r>
    </w:p>
    <w:p w14:paraId="2B6C2FF4" w14:textId="333250FA" w:rsidR="00284B7A" w:rsidRDefault="00E43647" w:rsidP="00415B04">
      <w:pPr>
        <w:pStyle w:val="ListParagraph"/>
        <w:spacing w:after="1" w:line="360" w:lineRule="auto"/>
        <w:ind w:left="450" w:right="3"/>
        <w:jc w:val="both"/>
      </w:pPr>
      <w:r w:rsidRPr="00E43647">
        <w:rPr>
          <w:rFonts w:ascii="Times New Roman" w:eastAsia="Times New Roman" w:hAnsi="Times New Roman" w:cs="Times New Roman"/>
          <w:sz w:val="24"/>
        </w:rPr>
        <w:t xml:space="preserve">Our Remote Sensing and Geospatial Data Analytics Platform aims to transform how geospatial data is handled, </w:t>
      </w:r>
      <w:r w:rsidR="00717D4E" w:rsidRPr="00E43647">
        <w:rPr>
          <w:rFonts w:ascii="Times New Roman" w:eastAsia="Times New Roman" w:hAnsi="Times New Roman" w:cs="Times New Roman"/>
          <w:sz w:val="24"/>
        </w:rPr>
        <w:t>analysed</w:t>
      </w:r>
      <w:r w:rsidRPr="00E43647">
        <w:rPr>
          <w:rFonts w:ascii="Times New Roman" w:eastAsia="Times New Roman" w:hAnsi="Times New Roman" w:cs="Times New Roman"/>
          <w:sz w:val="24"/>
        </w:rPr>
        <w:t>, and deployed in environmental monitoring and management. It is aimed to address the pressing concerns highlighted in our problem statement while also empowering stakeholders from many sectors to make educated decisions and make proactive efforts toward environmental conservation and sustainable development.</w:t>
      </w:r>
      <w:r>
        <w:rPr>
          <w:rFonts w:ascii="Times New Roman" w:eastAsia="Times New Roman" w:hAnsi="Times New Roman" w:cs="Times New Roman"/>
          <w:sz w:val="24"/>
        </w:rPr>
        <w:t xml:space="preserve"> </w:t>
      </w:r>
      <w:r w:rsidR="006B126B" w:rsidRPr="36C37239">
        <w:rPr>
          <w:rFonts w:ascii="Times New Roman" w:eastAsia="Times New Roman" w:hAnsi="Times New Roman" w:cs="Times New Roman"/>
          <w:sz w:val="24"/>
          <w:szCs w:val="24"/>
        </w:rPr>
        <w:t>Specifically, our objectives encompass the key areas as further discusse</w:t>
      </w:r>
      <w:r w:rsidR="006B126B">
        <w:t>d</w:t>
      </w:r>
      <w:r>
        <w:t>.</w:t>
      </w:r>
    </w:p>
    <w:p w14:paraId="4D1589CB" w14:textId="520D49AA" w:rsidR="00F129B0" w:rsidRDefault="00284B7A" w:rsidP="00415B04">
      <w:pPr>
        <w:pStyle w:val="NormalWeb"/>
        <w:numPr>
          <w:ilvl w:val="1"/>
          <w:numId w:val="3"/>
        </w:numPr>
        <w:spacing w:before="240" w:beforeAutospacing="0" w:after="240" w:afterAutospacing="0" w:line="360" w:lineRule="auto"/>
        <w:jc w:val="both"/>
      </w:pPr>
      <w:r>
        <w:t xml:space="preserve">The integration of cutting-edge technology such as machine learning, image processing, and complex geospatial analytic algorithms is a critical component of our platform. These technologies allow users to easily extract relevant insights from complicated information, hence increasing the platform's analytical capabilities. </w:t>
      </w:r>
    </w:p>
    <w:p w14:paraId="449F3748" w14:textId="074715A2" w:rsidR="00D93728" w:rsidRDefault="00D93728" w:rsidP="00415B04">
      <w:pPr>
        <w:pStyle w:val="NormalWeb"/>
        <w:numPr>
          <w:ilvl w:val="0"/>
          <w:numId w:val="43"/>
        </w:numPr>
        <w:spacing w:before="240" w:beforeAutospacing="0" w:after="240" w:afterAutospacing="0" w:line="360" w:lineRule="auto"/>
        <w:jc w:val="both"/>
      </w:pPr>
      <w:r w:rsidRPr="00D93728">
        <w:t>Implement machine learning algorithms for tasks such as image classification, object detection, and time-series analysis, enabling users to automate repetitive tasks and extract actionable insights with high accuracy and efficiency.</w:t>
      </w:r>
    </w:p>
    <w:p w14:paraId="34096778" w14:textId="1EE8E73A" w:rsidR="00D93728" w:rsidRDefault="00D93728" w:rsidP="00415B04">
      <w:pPr>
        <w:pStyle w:val="NormalWeb"/>
        <w:numPr>
          <w:ilvl w:val="0"/>
          <w:numId w:val="43"/>
        </w:numPr>
        <w:spacing w:before="240" w:beforeAutospacing="0" w:after="240" w:afterAutospacing="0" w:line="360" w:lineRule="auto"/>
        <w:jc w:val="both"/>
      </w:pPr>
      <w:r w:rsidRPr="00D93728">
        <w:lastRenderedPageBreak/>
        <w:t xml:space="preserve">Develop custom geospatial analysis algorithms tailored to specific environmental monitoring and management challenges, such as land cover change detection, urban sprawl mapping, and hydrological </w:t>
      </w:r>
      <w:r w:rsidR="00717D4E" w:rsidRPr="00D93728">
        <w:t>modelling</w:t>
      </w:r>
      <w:r w:rsidRPr="00D93728">
        <w:t>.</w:t>
      </w:r>
    </w:p>
    <w:p w14:paraId="4FA755E6" w14:textId="77777777" w:rsidR="00F05A0A" w:rsidRDefault="00D93728" w:rsidP="00415B04">
      <w:pPr>
        <w:pStyle w:val="NormalWeb"/>
        <w:numPr>
          <w:ilvl w:val="0"/>
          <w:numId w:val="43"/>
        </w:numPr>
        <w:spacing w:before="240" w:beforeAutospacing="0" w:after="240" w:afterAutospacing="0" w:line="360" w:lineRule="auto"/>
        <w:jc w:val="both"/>
      </w:pPr>
      <w:r w:rsidRPr="00D93728">
        <w:t>Integrate geospatial data fusion techniques to combine heterogeneous data sources, such as satellite imagery, ground-based sensor data, and demographic information, enabling holistic analysis and decision-making.</w:t>
      </w:r>
    </w:p>
    <w:p w14:paraId="1CD445B2" w14:textId="004A03D2" w:rsidR="00F05A0A" w:rsidRDefault="00877930" w:rsidP="00415B04">
      <w:pPr>
        <w:pStyle w:val="NormalWeb"/>
        <w:numPr>
          <w:ilvl w:val="1"/>
          <w:numId w:val="3"/>
        </w:numPr>
        <w:spacing w:before="240" w:beforeAutospacing="0" w:after="240" w:afterAutospacing="0" w:line="360" w:lineRule="auto"/>
        <w:jc w:val="both"/>
      </w:pPr>
      <w:r>
        <w:t xml:space="preserve"> </w:t>
      </w:r>
      <w:r w:rsidR="00F05A0A">
        <w:t>To seamlessly integrate various machine learning models into the web application, we'll focus on five key areas:</w:t>
      </w:r>
    </w:p>
    <w:p w14:paraId="6CD3E522" w14:textId="19C8E91F" w:rsidR="00B91787" w:rsidRDefault="00F05A0A" w:rsidP="00415B04">
      <w:pPr>
        <w:pStyle w:val="NormalWeb"/>
        <w:numPr>
          <w:ilvl w:val="0"/>
          <w:numId w:val="42"/>
        </w:numPr>
        <w:spacing w:line="360" w:lineRule="auto"/>
        <w:jc w:val="both"/>
      </w:pPr>
      <w:r>
        <w:t>We aim to develop a flexible and scalable framework that allows for the smooth incorporation of machine learning models into our web app. This framework will ensure compatibility and consistent performance across different analytical tasks, making it easier to add and manage various models as needed.</w:t>
      </w:r>
    </w:p>
    <w:p w14:paraId="5FF02C78" w14:textId="77777777" w:rsidR="00F05A0A" w:rsidRDefault="00F05A0A" w:rsidP="00415B04">
      <w:pPr>
        <w:pStyle w:val="NormalWeb"/>
        <w:numPr>
          <w:ilvl w:val="0"/>
          <w:numId w:val="42"/>
        </w:numPr>
        <w:spacing w:line="360" w:lineRule="auto"/>
        <w:jc w:val="both"/>
      </w:pPr>
      <w:r>
        <w:t>Establishing an automated pipeline for model training, validation, and deployment is crucial. This pipeline will streamline the process of developing and deploying machine learning models within the web app, ensuring efficient updates and maintenance while adhering to best practices.</w:t>
      </w:r>
    </w:p>
    <w:p w14:paraId="4AC917FF" w14:textId="77777777" w:rsidR="00F05A0A" w:rsidRDefault="00F05A0A" w:rsidP="00415B04">
      <w:pPr>
        <w:pStyle w:val="NormalWeb"/>
        <w:numPr>
          <w:ilvl w:val="0"/>
          <w:numId w:val="42"/>
        </w:numPr>
        <w:spacing w:line="360" w:lineRule="auto"/>
        <w:jc w:val="both"/>
      </w:pPr>
      <w:r>
        <w:t>We'll enable the web app to support both real-time and batch predictions based on the integrated machine learning models. This capability will allow users to obtain instant insights through real-time analysis and perform comprehensive batch analysis on large datasets, enhancing the platform's analytical capabilities.</w:t>
      </w:r>
    </w:p>
    <w:p w14:paraId="3213B816" w14:textId="23FBE126" w:rsidR="00F05A0A" w:rsidRDefault="00F05A0A" w:rsidP="007D4E45">
      <w:pPr>
        <w:pStyle w:val="NormalWeb"/>
        <w:numPr>
          <w:ilvl w:val="0"/>
          <w:numId w:val="42"/>
        </w:numPr>
        <w:spacing w:line="360" w:lineRule="auto"/>
        <w:jc w:val="both"/>
      </w:pPr>
      <w:r>
        <w:t>Monitoring the performance and health of integrated machine learning models is essential. We'll implement logging and monitoring functionalities to track model metrics, performance, and errors, enabling continuous optimization based on monitored metrics and user feedback.</w:t>
      </w:r>
    </w:p>
    <w:p w14:paraId="3DA561C1" w14:textId="328142C4" w:rsidR="00F129B0" w:rsidRDefault="00877930" w:rsidP="00415B04">
      <w:pPr>
        <w:pStyle w:val="NormalWeb"/>
        <w:numPr>
          <w:ilvl w:val="1"/>
          <w:numId w:val="3"/>
        </w:numPr>
        <w:spacing w:before="240" w:beforeAutospacing="0" w:after="240" w:afterAutospacing="0" w:line="360" w:lineRule="auto"/>
        <w:jc w:val="both"/>
      </w:pPr>
      <w:r>
        <w:t xml:space="preserve"> </w:t>
      </w:r>
      <w:r w:rsidR="00F129B0">
        <w:t xml:space="preserve">Furthermore, </w:t>
      </w:r>
      <w:r w:rsidR="00771817">
        <w:t xml:space="preserve">we aim to develop an </w:t>
      </w:r>
      <w:r w:rsidR="00F129B0">
        <w:t xml:space="preserve">interactive map interface </w:t>
      </w:r>
      <w:r w:rsidR="00771817">
        <w:t xml:space="preserve">that </w:t>
      </w:r>
      <w:r w:rsidR="00F129B0">
        <w:t>allows seamless movement and investigation of geographical data, making it easier for users to view and comprehend spatial relationships.</w:t>
      </w:r>
    </w:p>
    <w:p w14:paraId="163A6810" w14:textId="18AE7521" w:rsidR="00D93728" w:rsidRDefault="00D93728" w:rsidP="00415B04">
      <w:pPr>
        <w:pStyle w:val="NormalWeb"/>
        <w:numPr>
          <w:ilvl w:val="0"/>
          <w:numId w:val="40"/>
        </w:numPr>
        <w:spacing w:before="240" w:beforeAutospacing="0" w:after="240" w:afterAutospacing="0" w:line="360" w:lineRule="auto"/>
        <w:jc w:val="both"/>
      </w:pPr>
      <w:r w:rsidRPr="00D93728">
        <w:lastRenderedPageBreak/>
        <w:t xml:space="preserve">Provide interactive </w:t>
      </w:r>
      <w:r w:rsidR="00D41FAC" w:rsidRPr="00D93728">
        <w:t>visualiz</w:t>
      </w:r>
      <w:r w:rsidR="00D41FAC">
        <w:t>a</w:t>
      </w:r>
      <w:r w:rsidR="00D41FAC" w:rsidRPr="00D93728">
        <w:t>tions</w:t>
      </w:r>
      <w:r w:rsidRPr="00D93728">
        <w:t xml:space="preserve"> and data exploration tools to facilitate intuitive interpretation of analysis results and facilitate collaborative decision-making among stakeholders.</w:t>
      </w:r>
    </w:p>
    <w:p w14:paraId="6338925F" w14:textId="77777777" w:rsidR="00B80FFF" w:rsidRDefault="00E729F5" w:rsidP="00415B04">
      <w:pPr>
        <w:pStyle w:val="ListParagraph"/>
        <w:numPr>
          <w:ilvl w:val="0"/>
          <w:numId w:val="40"/>
        </w:numPr>
        <w:spacing w:after="1" w:line="360" w:lineRule="auto"/>
        <w:ind w:right="3"/>
        <w:jc w:val="both"/>
        <w:rPr>
          <w:rFonts w:ascii="Times New Roman" w:eastAsia="Times New Roman" w:hAnsi="Times New Roman" w:cs="Times New Roman"/>
          <w:sz w:val="24"/>
        </w:rPr>
      </w:pPr>
      <w:r w:rsidRPr="00E729F5">
        <w:rPr>
          <w:rFonts w:ascii="Times New Roman" w:eastAsia="Times New Roman" w:hAnsi="Times New Roman" w:cs="Times New Roman"/>
          <w:sz w:val="24"/>
        </w:rPr>
        <w:t>Develop</w:t>
      </w:r>
      <w:r>
        <w:rPr>
          <w:rFonts w:ascii="Times New Roman" w:eastAsia="Times New Roman" w:hAnsi="Times New Roman" w:cs="Times New Roman"/>
          <w:sz w:val="24"/>
        </w:rPr>
        <w:t xml:space="preserve"> </w:t>
      </w:r>
      <w:r w:rsidRPr="00E729F5">
        <w:rPr>
          <w:rFonts w:ascii="Times New Roman" w:eastAsia="Times New Roman" w:hAnsi="Times New Roman" w:cs="Times New Roman"/>
          <w:sz w:val="24"/>
        </w:rPr>
        <w:t xml:space="preserve">advanced analytical tools within the platform, including capabilities for watershed analysis, deforestation monitoring, habitat suitability assessment, and more. </w:t>
      </w:r>
      <w:r w:rsidR="005113AA">
        <w:rPr>
          <w:rFonts w:ascii="Times New Roman" w:eastAsia="Times New Roman" w:hAnsi="Times New Roman" w:cs="Times New Roman"/>
          <w:sz w:val="24"/>
        </w:rPr>
        <w:t>We aim to e</w:t>
      </w:r>
      <w:r w:rsidRPr="00E729F5">
        <w:rPr>
          <w:rFonts w:ascii="Times New Roman" w:eastAsia="Times New Roman" w:hAnsi="Times New Roman" w:cs="Times New Roman"/>
          <w:sz w:val="24"/>
        </w:rPr>
        <w:t>nsure that these tools are user-friendly, customizable, and capable of generating actionable insights to support decision-making processes.</w:t>
      </w:r>
    </w:p>
    <w:p w14:paraId="2AB53DEA" w14:textId="5C02670F" w:rsidR="00E729F5" w:rsidRPr="00B80FFF" w:rsidRDefault="00B80FFF" w:rsidP="00415B04">
      <w:pPr>
        <w:pStyle w:val="ListParagraph"/>
        <w:numPr>
          <w:ilvl w:val="0"/>
          <w:numId w:val="40"/>
        </w:numPr>
        <w:spacing w:after="1" w:line="360" w:lineRule="auto"/>
        <w:ind w:right="3"/>
        <w:jc w:val="both"/>
        <w:rPr>
          <w:rFonts w:ascii="Times New Roman" w:eastAsia="Times New Roman" w:hAnsi="Times New Roman" w:cs="Times New Roman"/>
          <w:sz w:val="24"/>
        </w:rPr>
      </w:pPr>
      <w:r w:rsidRPr="00B80FFF">
        <w:rPr>
          <w:rFonts w:ascii="Times New Roman" w:hAnsi="Times New Roman" w:cs="Times New Roman"/>
          <w:sz w:val="24"/>
          <w:szCs w:val="24"/>
        </w:rPr>
        <w:t>Enable users to visualize temporal changes in geospatial data through time-series graphs and animations</w:t>
      </w:r>
      <w:r w:rsidRPr="00B80FFF">
        <w:rPr>
          <w:rFonts w:ascii="Times New Roman" w:hAnsi="Times New Roman" w:cs="Times New Roman"/>
        </w:rPr>
        <w:t>.</w:t>
      </w:r>
    </w:p>
    <w:p w14:paraId="69F7DEF3" w14:textId="77777777" w:rsidR="00334CF1" w:rsidRDefault="002D12F1" w:rsidP="00334CF1">
      <w:pPr>
        <w:pStyle w:val="NormalWeb"/>
        <w:numPr>
          <w:ilvl w:val="0"/>
          <w:numId w:val="40"/>
        </w:numPr>
        <w:spacing w:before="240" w:beforeAutospacing="0" w:after="240" w:afterAutospacing="0" w:line="360" w:lineRule="auto"/>
        <w:jc w:val="both"/>
      </w:pPr>
      <w:r>
        <w:t>Enable users to select, filter, and explore data layers interactively, allowing them to focus on specific areas of interest</w:t>
      </w:r>
      <w:r w:rsidR="00334CF1">
        <w:t>.</w:t>
      </w:r>
    </w:p>
    <w:p w14:paraId="3678A3AA" w14:textId="369CB924" w:rsidR="00560C5B" w:rsidRDefault="00334CF1" w:rsidP="00560C5B">
      <w:pPr>
        <w:pStyle w:val="NormalWeb"/>
        <w:numPr>
          <w:ilvl w:val="1"/>
          <w:numId w:val="3"/>
        </w:numPr>
        <w:spacing w:before="240" w:beforeAutospacing="0" w:after="240" w:afterAutospacing="0" w:line="360" w:lineRule="auto"/>
        <w:jc w:val="both"/>
      </w:pPr>
      <w:r>
        <w:t xml:space="preserve">Our final objective is to integrate a comprehensive suite of geospatial analysis modules into our platform. These modules include groundwater level prediction, water bodies identification, building segmentation, road extraction, landcover segmentation, and natural forest loss mapping. </w:t>
      </w:r>
    </w:p>
    <w:p w14:paraId="76220801" w14:textId="2A7CA75C" w:rsidR="00560C5B" w:rsidRDefault="00560C5B" w:rsidP="00923B0F">
      <w:pPr>
        <w:pStyle w:val="NormalWeb"/>
        <w:numPr>
          <w:ilvl w:val="0"/>
          <w:numId w:val="45"/>
        </w:numPr>
        <w:spacing w:before="240" w:beforeAutospacing="0" w:after="240" w:afterAutospacing="0" w:line="360" w:lineRule="auto"/>
        <w:jc w:val="both"/>
      </w:pPr>
      <w:r>
        <w:t>Implement a machine learning model that predicts groundwater levels based on historical and real-time data</w:t>
      </w:r>
      <w:r w:rsidR="00D41FAC">
        <w:t xml:space="preserve"> to facilitate </w:t>
      </w:r>
      <w:r>
        <w:t>groundwater dynamics and planning sustainable water resource management strategies.</w:t>
      </w:r>
      <w:r w:rsidR="00D41FAC">
        <w:t xml:space="preserve"> With integrat</w:t>
      </w:r>
      <w:r w:rsidR="00923B0F">
        <w:t>ion of</w:t>
      </w:r>
      <w:r w:rsidR="00D41FAC">
        <w:t xml:space="preserve"> </w:t>
      </w:r>
      <w:r>
        <w:t>algorithms to identify and delineate water bodies from satellite imagery and geospatial data. This feature will enable users to monitor water quality, assess habitat conditions, and support conservation efforts related to aquatic ecosystems.</w:t>
      </w:r>
    </w:p>
    <w:p w14:paraId="7AF3EEA9" w14:textId="77777777" w:rsidR="00560C5B" w:rsidRDefault="00560C5B" w:rsidP="00923B0F">
      <w:pPr>
        <w:pStyle w:val="NormalWeb"/>
        <w:numPr>
          <w:ilvl w:val="0"/>
          <w:numId w:val="45"/>
        </w:numPr>
        <w:spacing w:before="240" w:beforeAutospacing="0" w:after="240" w:afterAutospacing="0" w:line="360" w:lineRule="auto"/>
        <w:jc w:val="both"/>
      </w:pPr>
      <w:r>
        <w:t>Implement computer vision techniques to segment and identify buildings and structures from aerial and satellite imagery. This functionality will support urban planning, infrastructure development, and disaster response planning by providing accurate building footprint data.</w:t>
      </w:r>
    </w:p>
    <w:p w14:paraId="7D97BD5E" w14:textId="3378A69E" w:rsidR="00560C5B" w:rsidRDefault="00560C5B" w:rsidP="00923B0F">
      <w:pPr>
        <w:pStyle w:val="NormalWeb"/>
        <w:numPr>
          <w:ilvl w:val="0"/>
          <w:numId w:val="45"/>
        </w:numPr>
        <w:spacing w:before="240" w:beforeAutospacing="0" w:after="240" w:afterAutospacing="0" w:line="360" w:lineRule="auto"/>
        <w:jc w:val="both"/>
      </w:pPr>
      <w:r>
        <w:t xml:space="preserve">Develop algorithms to automatically extract road networks from geospatial data and satellite imagery. This capability will facilitate transportation planning, infrastructure </w:t>
      </w:r>
      <w:r>
        <w:lastRenderedPageBreak/>
        <w:t xml:space="preserve">maintenance, and emergency response by providing up-to-date road network information. </w:t>
      </w:r>
      <w:r w:rsidR="00D41FAC">
        <w:t xml:space="preserve">And </w:t>
      </w:r>
      <w:r>
        <w:t>to classify and segment landcover types (e.g., forests, agriculture, urban areas) from satellite imagery. This feature will enable land use planning, environmental monitoring, and natural resource management by providing detailed landcover maps and change detection analyses.</w:t>
      </w:r>
    </w:p>
    <w:p w14:paraId="137645E9" w14:textId="23D739C9" w:rsidR="00334CF1" w:rsidRPr="00D93728" w:rsidRDefault="00560C5B" w:rsidP="00923B0F">
      <w:pPr>
        <w:pStyle w:val="NormalWeb"/>
        <w:numPr>
          <w:ilvl w:val="0"/>
          <w:numId w:val="45"/>
        </w:numPr>
        <w:spacing w:before="240" w:beforeAutospacing="0" w:after="240" w:afterAutospacing="0" w:line="360" w:lineRule="auto"/>
        <w:jc w:val="both"/>
      </w:pPr>
      <w:r>
        <w:t>Develop a model to detect and map natural forest loss and deforestation events from satellite imagery. This functionality will support conservation efforts, biodiversity monitoring, and climate change mitigation strategies by identifying areas of forest loss and facilitating timely intervention.</w:t>
      </w:r>
    </w:p>
    <w:p w14:paraId="72710548" w14:textId="20B2C52C" w:rsidR="58CCD4E7" w:rsidRDefault="36C37239" w:rsidP="00415B04">
      <w:pPr>
        <w:spacing w:before="240" w:after="240" w:line="360" w:lineRule="auto"/>
        <w:jc w:val="both"/>
        <w:rPr>
          <w:rFonts w:ascii="Times New Roman" w:eastAsia="Times New Roman" w:hAnsi="Times New Roman" w:cs="Times New Roman"/>
          <w:sz w:val="24"/>
        </w:rPr>
      </w:pPr>
      <w:r w:rsidRPr="36C37239">
        <w:rPr>
          <w:rFonts w:ascii="Times New Roman" w:eastAsia="Times New Roman" w:hAnsi="Times New Roman" w:cs="Times New Roman"/>
          <w:sz w:val="24"/>
        </w:rPr>
        <w:t>By pursuing these objectives, we aim to establish our platform as a leading solution for environmental monitoring and analysis, empowering users to address pressing environmental challenges and contribute to a more sustainable and resilient future.</w:t>
      </w:r>
    </w:p>
    <w:p w14:paraId="1BEB555A" w14:textId="401B64AE" w:rsidR="001E6EAD" w:rsidRPr="00B37475" w:rsidRDefault="003661A5" w:rsidP="00415B04">
      <w:pPr>
        <w:pStyle w:val="ListParagraph"/>
        <w:numPr>
          <w:ilvl w:val="0"/>
          <w:numId w:val="3"/>
        </w:numPr>
        <w:spacing w:after="1" w:line="360" w:lineRule="auto"/>
        <w:ind w:right="3"/>
        <w:jc w:val="both"/>
        <w:rPr>
          <w:rFonts w:ascii="Times New Roman" w:hAnsi="Times New Roman" w:cs="Times New Roman"/>
        </w:rPr>
      </w:pPr>
      <w:r w:rsidRPr="36C37239">
        <w:rPr>
          <w:rFonts w:ascii="Times New Roman" w:eastAsia="Times New Roman" w:hAnsi="Times New Roman" w:cs="Times New Roman"/>
          <w:b/>
          <w:sz w:val="28"/>
          <w:szCs w:val="28"/>
        </w:rPr>
        <w:t xml:space="preserve">Feasibility Study:  </w:t>
      </w:r>
    </w:p>
    <w:p w14:paraId="6DCCA85F" w14:textId="6B763A1E" w:rsidR="001E6EAD" w:rsidRPr="00B37475" w:rsidRDefault="001E6EAD" w:rsidP="00415B04">
      <w:pPr>
        <w:pStyle w:val="ListParagraph"/>
        <w:numPr>
          <w:ilvl w:val="1"/>
          <w:numId w:val="3"/>
        </w:numPr>
        <w:spacing w:after="0" w:line="360" w:lineRule="auto"/>
        <w:jc w:val="both"/>
        <w:textAlignment w:val="baseline"/>
        <w:rPr>
          <w:rFonts w:ascii="Times New Roman" w:hAnsi="Times New Roman" w:cs="Times New Roman"/>
          <w:sz w:val="24"/>
          <w:szCs w:val="24"/>
        </w:rPr>
      </w:pPr>
      <w:r w:rsidRPr="58CCD4E7">
        <w:rPr>
          <w:rFonts w:ascii="Times New Roman" w:eastAsia="Times New Roman" w:hAnsi="Times New Roman" w:cs="Times New Roman"/>
          <w:b/>
          <w:kern w:val="0"/>
          <w:sz w:val="24"/>
          <w:szCs w:val="24"/>
          <w14:ligatures w14:val="none"/>
        </w:rPr>
        <w:t>Technical Feasibility:</w:t>
      </w:r>
      <w:r w:rsidRPr="58CCD4E7">
        <w:rPr>
          <w:rFonts w:ascii="Times New Roman" w:eastAsia="Times New Roman" w:hAnsi="Times New Roman" w:cs="Times New Roman"/>
          <w:kern w:val="0"/>
          <w:sz w:val="24"/>
          <w:szCs w:val="24"/>
          <w14:ligatures w14:val="none"/>
        </w:rPr>
        <w:t xml:space="preserve"> the technical feasibility of this project </w:t>
      </w:r>
      <w:r w:rsidR="00B043B8" w:rsidRPr="58CCD4E7">
        <w:rPr>
          <w:rFonts w:ascii="Times New Roman" w:eastAsia="Times New Roman" w:hAnsi="Times New Roman" w:cs="Times New Roman"/>
          <w:kern w:val="0"/>
          <w:sz w:val="24"/>
          <w:szCs w:val="24"/>
          <w14:ligatures w14:val="none"/>
        </w:rPr>
        <w:t>lies</w:t>
      </w:r>
      <w:r w:rsidRPr="58CCD4E7">
        <w:rPr>
          <w:rFonts w:ascii="Times New Roman" w:eastAsia="Times New Roman" w:hAnsi="Times New Roman" w:cs="Times New Roman"/>
          <w:kern w:val="0"/>
          <w:sz w:val="24"/>
          <w:szCs w:val="24"/>
          <w14:ligatures w14:val="none"/>
        </w:rPr>
        <w:t xml:space="preserve"> in established </w:t>
      </w:r>
      <w:r w:rsidR="00B043B8" w:rsidRPr="58CCD4E7">
        <w:rPr>
          <w:rFonts w:ascii="Times New Roman" w:eastAsia="Times New Roman" w:hAnsi="Times New Roman" w:cs="Times New Roman"/>
          <w:kern w:val="0"/>
          <w:sz w:val="24"/>
          <w:szCs w:val="24"/>
          <w14:ligatures w14:val="none"/>
        </w:rPr>
        <w:t>technologies</w:t>
      </w:r>
      <w:r w:rsidRPr="58CCD4E7">
        <w:rPr>
          <w:rFonts w:ascii="Times New Roman" w:eastAsia="Times New Roman" w:hAnsi="Times New Roman" w:cs="Times New Roman"/>
          <w:kern w:val="0"/>
          <w:sz w:val="24"/>
          <w:szCs w:val="24"/>
          <w14:ligatures w14:val="none"/>
        </w:rPr>
        <w:t xml:space="preserve"> like machine learning libraries and cloud platforms. These offer the processing power and scalability needed to handle complex geospatial data analysis. </w:t>
      </w:r>
      <w:r w:rsidRPr="58CCD4E7">
        <w:rPr>
          <w:rFonts w:ascii="Times New Roman" w:hAnsi="Times New Roman" w:cs="Times New Roman"/>
          <w:sz w:val="24"/>
          <w:szCs w:val="24"/>
        </w:rPr>
        <w:t xml:space="preserve">However, the implementation of the </w:t>
      </w:r>
      <w:r w:rsidR="00B043B8" w:rsidRPr="58CCD4E7">
        <w:rPr>
          <w:rFonts w:ascii="Times New Roman" w:hAnsi="Times New Roman" w:cs="Times New Roman"/>
          <w:sz w:val="24"/>
          <w:szCs w:val="24"/>
        </w:rPr>
        <w:t>Project’s</w:t>
      </w:r>
      <w:r w:rsidRPr="58CCD4E7">
        <w:rPr>
          <w:rFonts w:ascii="Times New Roman" w:hAnsi="Times New Roman" w:cs="Times New Roman"/>
          <w:sz w:val="24"/>
          <w:szCs w:val="24"/>
        </w:rPr>
        <w:t xml:space="preserve"> does present some technical challenges that need to be addressed that are:</w:t>
      </w:r>
    </w:p>
    <w:p w14:paraId="5F642E3C" w14:textId="77777777" w:rsidR="001E6EAD" w:rsidRPr="00B37475" w:rsidRDefault="001E6EAD" w:rsidP="00415B04">
      <w:pPr>
        <w:pStyle w:val="ListParagraph"/>
        <w:spacing w:after="0" w:line="360" w:lineRule="auto"/>
        <w:ind w:left="810"/>
        <w:jc w:val="both"/>
        <w:textAlignment w:val="baseline"/>
        <w:rPr>
          <w:rFonts w:ascii="Times New Roman" w:hAnsi="Times New Roman" w:cs="Times New Roman"/>
          <w:sz w:val="24"/>
          <w:szCs w:val="24"/>
        </w:rPr>
      </w:pPr>
    </w:p>
    <w:p w14:paraId="5F51643A" w14:textId="5F4C1A5A" w:rsidR="001E6EAD" w:rsidRDefault="001E6EAD" w:rsidP="007D4E45">
      <w:pPr>
        <w:pStyle w:val="ListParagraph"/>
        <w:numPr>
          <w:ilvl w:val="0"/>
          <w:numId w:val="5"/>
        </w:numPr>
        <w:spacing w:after="0" w:line="360" w:lineRule="auto"/>
        <w:jc w:val="both"/>
        <w:textAlignment w:val="baseline"/>
        <w:rPr>
          <w:rFonts w:ascii="Times New Roman" w:hAnsi="Times New Roman" w:cs="Times New Roman"/>
          <w:sz w:val="24"/>
          <w:szCs w:val="24"/>
        </w:rPr>
      </w:pPr>
      <w:r w:rsidRPr="00B37475">
        <w:rPr>
          <w:rFonts w:ascii="Times New Roman" w:hAnsi="Times New Roman" w:cs="Times New Roman"/>
          <w:sz w:val="24"/>
          <w:szCs w:val="24"/>
        </w:rPr>
        <w:t>Integrating diverse geospatial datasets from various sources, including satellite imagery, climate data, and land cover maps, poses a significant technical challenge. Ensuring seamless data integration while maintaining data consistency and accuracy will require specialized knowledge and expertise.</w:t>
      </w:r>
    </w:p>
    <w:p w14:paraId="45D33125" w14:textId="77777777" w:rsidR="007D4E45" w:rsidRPr="007D4E45" w:rsidRDefault="007D4E45" w:rsidP="007D4E45">
      <w:pPr>
        <w:pStyle w:val="ListParagraph"/>
        <w:spacing w:after="0" w:line="360" w:lineRule="auto"/>
        <w:ind w:left="900"/>
        <w:jc w:val="both"/>
        <w:textAlignment w:val="baseline"/>
        <w:rPr>
          <w:rStyle w:val="Strong"/>
          <w:rFonts w:ascii="Times New Roman" w:hAnsi="Times New Roman" w:cs="Times New Roman"/>
          <w:b w:val="0"/>
          <w:bCs w:val="0"/>
          <w:sz w:val="24"/>
          <w:szCs w:val="24"/>
        </w:rPr>
      </w:pPr>
    </w:p>
    <w:p w14:paraId="507EF83C" w14:textId="77777777" w:rsidR="001E6EAD" w:rsidRPr="00B37475" w:rsidRDefault="001E6EAD" w:rsidP="00415B04">
      <w:pPr>
        <w:pStyle w:val="ListParagraph"/>
        <w:numPr>
          <w:ilvl w:val="0"/>
          <w:numId w:val="5"/>
        </w:numPr>
        <w:spacing w:after="0" w:line="360" w:lineRule="auto"/>
        <w:jc w:val="both"/>
        <w:textAlignment w:val="baseline"/>
        <w:rPr>
          <w:rFonts w:ascii="Times New Roman" w:hAnsi="Times New Roman" w:cs="Times New Roman"/>
          <w:sz w:val="24"/>
          <w:szCs w:val="24"/>
        </w:rPr>
      </w:pPr>
      <w:r w:rsidRPr="00B37475">
        <w:rPr>
          <w:rFonts w:ascii="Times New Roman" w:hAnsi="Times New Roman" w:cs="Times New Roman"/>
          <w:sz w:val="24"/>
          <w:szCs w:val="24"/>
        </w:rPr>
        <w:t>Building robust algorithms for tasks like watershed analysis, deforestation monitoring, and habitat suitability assessment demands specialized skills in geospatial analytics, machine learning, and image processing. Developing accurate and efficient algorithms tailored to these specific tasks will be crucial for the platform's success.</w:t>
      </w:r>
    </w:p>
    <w:p w14:paraId="3205F69B" w14:textId="77777777" w:rsidR="001E6EAD" w:rsidRPr="00B37475" w:rsidRDefault="001E6EAD" w:rsidP="00415B04">
      <w:pPr>
        <w:pStyle w:val="ListParagraph"/>
        <w:spacing w:after="0" w:line="360" w:lineRule="auto"/>
        <w:ind w:left="810"/>
        <w:jc w:val="both"/>
        <w:textAlignment w:val="baseline"/>
        <w:rPr>
          <w:rStyle w:val="Strong"/>
          <w:rFonts w:ascii="Times New Roman" w:hAnsi="Times New Roman" w:cs="Times New Roman"/>
          <w:sz w:val="24"/>
          <w:szCs w:val="24"/>
        </w:rPr>
      </w:pPr>
    </w:p>
    <w:p w14:paraId="29D265DC" w14:textId="77777777" w:rsidR="001E6EAD" w:rsidRPr="00B37475" w:rsidRDefault="001E6EAD" w:rsidP="00415B04">
      <w:pPr>
        <w:pStyle w:val="ListParagraph"/>
        <w:numPr>
          <w:ilvl w:val="0"/>
          <w:numId w:val="5"/>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B37475">
        <w:rPr>
          <w:rFonts w:ascii="Times New Roman" w:hAnsi="Times New Roman" w:cs="Times New Roman"/>
          <w:sz w:val="24"/>
          <w:szCs w:val="24"/>
        </w:rPr>
        <w:lastRenderedPageBreak/>
        <w:t>As the platform will be handling complex geospatial data analysis tasks, optimizing performance to ensure fast and responsive user experience will be a priority. This includes efficient data retrieval, processing, and visualization techniques to minimize latency and maximize throughput.</w:t>
      </w:r>
    </w:p>
    <w:p w14:paraId="079A82B1" w14:textId="6182E965" w:rsidR="001E6EAD" w:rsidRPr="00B37475" w:rsidRDefault="001E6EAD" w:rsidP="00415B04">
      <w:pPr>
        <w:pStyle w:val="NormalWeb"/>
        <w:spacing w:line="360" w:lineRule="auto"/>
        <w:ind w:left="720"/>
        <w:jc w:val="both"/>
      </w:pPr>
      <w:r w:rsidRPr="00B37475">
        <w:t xml:space="preserve">Despite the </w:t>
      </w:r>
      <w:bookmarkStart w:id="1" w:name="_Int_KZ7uFflh"/>
      <w:r w:rsidRPr="00B37475">
        <w:t>aforementioned technical</w:t>
      </w:r>
      <w:bookmarkEnd w:id="1"/>
      <w:r w:rsidRPr="00B37475">
        <w:t xml:space="preserve"> challenges, the technical feasibility is assured by the team's collective expertise and commitment to employing established technologies and best practices. A proactive approach to problem-solving and continuous learning ensures staying at the forefront of technological advancements. An agile development methodology enables quick adaptation to changing requirements and iterative refinement of the approach, ensuring the delivery of a robust and scalable </w:t>
      </w:r>
      <w:r w:rsidR="00B043B8">
        <w:t>Project’s</w:t>
      </w:r>
      <w:r w:rsidRPr="00B37475">
        <w:t xml:space="preserve"> aligned with user and stakeholder needs.</w:t>
      </w:r>
    </w:p>
    <w:p w14:paraId="3208981E" w14:textId="31B4470E" w:rsidR="001E6EAD" w:rsidRPr="00B37475" w:rsidRDefault="001E6EAD" w:rsidP="00415B04">
      <w:pPr>
        <w:pStyle w:val="ListParagraph"/>
        <w:numPr>
          <w:ilvl w:val="1"/>
          <w:numId w:val="3"/>
        </w:numPr>
        <w:spacing w:after="0" w:line="360" w:lineRule="auto"/>
        <w:jc w:val="both"/>
        <w:textAlignment w:val="baseline"/>
        <w:rPr>
          <w:rFonts w:ascii="Times New Roman" w:eastAsia="Times New Roman" w:hAnsi="Times New Roman" w:cs="Times New Roman"/>
          <w:kern w:val="0"/>
          <w:sz w:val="28"/>
          <w:szCs w:val="28"/>
          <w14:ligatures w14:val="none"/>
        </w:rPr>
      </w:pPr>
      <w:r w:rsidRPr="58CCD4E7">
        <w:rPr>
          <w:rFonts w:ascii="Times New Roman" w:eastAsia="Times New Roman" w:hAnsi="Times New Roman" w:cs="Times New Roman"/>
          <w:b/>
          <w:kern w:val="0"/>
          <w:sz w:val="24"/>
          <w:szCs w:val="24"/>
          <w14:ligatures w14:val="none"/>
        </w:rPr>
        <w:t xml:space="preserve"> Operational Feasibility:</w:t>
      </w:r>
      <w:r w:rsidRPr="58CCD4E7">
        <w:rPr>
          <w:rFonts w:ascii="Times New Roman" w:eastAsia="Times New Roman" w:hAnsi="Times New Roman" w:cs="Times New Roman"/>
          <w:kern w:val="0"/>
          <w:sz w:val="24"/>
          <w:szCs w:val="24"/>
          <w14:ligatures w14:val="none"/>
        </w:rPr>
        <w:t xml:space="preserve"> The user-centric design, with its intuitive interface and informative tutorials, empowers a diverse user base, from researchers to policymakers, to leverage the platform's functionalities regardless of their technical background. Cloud deployment streamlines maintenance and updates, ensuring users always have access to the latest features and minimizing downtime. However, building a robust user support infrastructure requires dedicated resources for a satellite imagery dataset. </w:t>
      </w:r>
    </w:p>
    <w:p w14:paraId="0EC0867A" w14:textId="77777777" w:rsidR="001E6EAD" w:rsidRPr="00B37475" w:rsidRDefault="001E6EAD" w:rsidP="00415B04">
      <w:pPr>
        <w:spacing w:after="0" w:line="360" w:lineRule="auto"/>
        <w:jc w:val="both"/>
        <w:textAlignment w:val="baseline"/>
        <w:rPr>
          <w:rFonts w:ascii="Times New Roman" w:eastAsia="Times New Roman" w:hAnsi="Times New Roman" w:cs="Times New Roman"/>
          <w:b/>
          <w:bCs/>
          <w:kern w:val="0"/>
          <w:sz w:val="24"/>
          <w14:ligatures w14:val="none"/>
        </w:rPr>
      </w:pPr>
    </w:p>
    <w:p w14:paraId="0AF3A60E" w14:textId="522E4226" w:rsidR="001E6EAD" w:rsidRPr="00B37475" w:rsidRDefault="001E6EAD" w:rsidP="00415B04">
      <w:pPr>
        <w:pStyle w:val="ListParagraph"/>
        <w:numPr>
          <w:ilvl w:val="0"/>
          <w:numId w:val="6"/>
        </w:numPr>
        <w:spacing w:after="0" w:line="360" w:lineRule="auto"/>
        <w:jc w:val="both"/>
        <w:textAlignment w:val="baseline"/>
        <w:rPr>
          <w:rFonts w:ascii="Times New Roman" w:eastAsia="Times New Roman" w:hAnsi="Times New Roman" w:cs="Times New Roman"/>
          <w:color w:val="000000"/>
          <w:kern w:val="0"/>
          <w:sz w:val="28"/>
          <w:szCs w:val="28"/>
          <w:lang w:eastAsia="en-IN"/>
          <w14:ligatures w14:val="none"/>
        </w:rPr>
      </w:pPr>
      <w:r w:rsidRPr="00B37475">
        <w:rPr>
          <w:rFonts w:ascii="Times New Roman" w:eastAsia="Times New Roman" w:hAnsi="Times New Roman" w:cs="Times New Roman"/>
          <w:kern w:val="0"/>
          <w:sz w:val="24"/>
          <w:szCs w:val="24"/>
          <w:lang w:eastAsia="en-IN"/>
          <w14:ligatures w14:val="none"/>
        </w:rPr>
        <w:t xml:space="preserve">Access to high-quality data is paramount for </w:t>
      </w:r>
      <w:r w:rsidR="00DF3101">
        <w:rPr>
          <w:rFonts w:ascii="Times New Roman" w:eastAsia="Times New Roman" w:hAnsi="Times New Roman" w:cs="Times New Roman"/>
          <w:kern w:val="0"/>
          <w:sz w:val="24"/>
          <w:szCs w:val="24"/>
          <w:lang w:eastAsia="en-IN"/>
          <w14:ligatures w14:val="none"/>
        </w:rPr>
        <w:t>p</w:t>
      </w:r>
      <w:r w:rsidR="00B043B8">
        <w:rPr>
          <w:rFonts w:ascii="Times New Roman" w:eastAsia="Times New Roman" w:hAnsi="Times New Roman" w:cs="Times New Roman"/>
          <w:kern w:val="0"/>
          <w:sz w:val="24"/>
          <w:szCs w:val="24"/>
          <w:lang w:eastAsia="en-IN"/>
          <w14:ligatures w14:val="none"/>
        </w:rPr>
        <w:t>roject’s</w:t>
      </w:r>
      <w:r w:rsidRPr="00B37475">
        <w:rPr>
          <w:rFonts w:ascii="Times New Roman" w:eastAsia="Times New Roman" w:hAnsi="Times New Roman" w:cs="Times New Roman"/>
          <w:kern w:val="0"/>
          <w:sz w:val="24"/>
          <w:szCs w:val="24"/>
          <w:lang w:eastAsia="en-IN"/>
          <w14:ligatures w14:val="none"/>
        </w:rPr>
        <w:t xml:space="preserve"> success. Relying on external data providers introduces a layer of complexity. Negotiating data access agreements, managing data quality variations, and potential future changes in data formats or availability from these providers all need to be factored into the operational plan.</w:t>
      </w:r>
    </w:p>
    <w:p w14:paraId="40360F3F" w14:textId="77777777" w:rsidR="001E6EAD" w:rsidRPr="00B37475" w:rsidRDefault="001E6EAD" w:rsidP="00415B04">
      <w:pPr>
        <w:pStyle w:val="ListParagraph"/>
        <w:spacing w:after="0" w:line="360" w:lineRule="auto"/>
        <w:ind w:left="1170"/>
        <w:jc w:val="both"/>
        <w:textAlignment w:val="baseline"/>
        <w:rPr>
          <w:rFonts w:ascii="Times New Roman" w:eastAsia="Times New Roman" w:hAnsi="Times New Roman" w:cs="Times New Roman"/>
          <w:color w:val="000000"/>
          <w:kern w:val="0"/>
          <w:sz w:val="28"/>
          <w:szCs w:val="28"/>
          <w:lang w:eastAsia="en-IN"/>
          <w14:ligatures w14:val="none"/>
        </w:rPr>
      </w:pPr>
    </w:p>
    <w:p w14:paraId="74F3CB82" w14:textId="77777777" w:rsidR="001E6EAD" w:rsidRPr="00B37475" w:rsidRDefault="001E6EAD" w:rsidP="00415B04">
      <w:pPr>
        <w:pStyle w:val="ListParagraph"/>
        <w:numPr>
          <w:ilvl w:val="0"/>
          <w:numId w:val="6"/>
        </w:numPr>
        <w:spacing w:after="0" w:line="360" w:lineRule="auto"/>
        <w:jc w:val="both"/>
        <w:textAlignment w:val="baseline"/>
        <w:rPr>
          <w:rFonts w:ascii="Times New Roman" w:eastAsia="Times New Roman" w:hAnsi="Times New Roman" w:cs="Times New Roman"/>
          <w:color w:val="000000"/>
          <w:kern w:val="0"/>
          <w:sz w:val="28"/>
          <w:szCs w:val="28"/>
          <w:lang w:eastAsia="en-IN"/>
          <w14:ligatures w14:val="none"/>
        </w:rPr>
      </w:pPr>
      <w:r w:rsidRPr="00B37475">
        <w:rPr>
          <w:rFonts w:ascii="Times New Roman" w:eastAsia="Times New Roman" w:hAnsi="Times New Roman" w:cs="Times New Roman"/>
          <w:color w:val="000000"/>
          <w:kern w:val="0"/>
          <w:sz w:val="24"/>
          <w:szCs w:val="24"/>
          <w:lang w:eastAsia="en-IN"/>
          <w14:ligatures w14:val="none"/>
        </w:rPr>
        <w:t>Adopting a cloud-based deployment strategy facilitates streamlined maintenance and updates. This approach ensures users consistently have access to the latest features while minimizing downtime, thereby enhancing user satisfaction and platform reliability</w:t>
      </w:r>
      <w:r w:rsidRPr="00B37475">
        <w:rPr>
          <w:rFonts w:ascii="Times New Roman" w:eastAsia="Times New Roman" w:hAnsi="Times New Roman" w:cs="Times New Roman"/>
          <w:color w:val="000000"/>
          <w:kern w:val="0"/>
          <w:sz w:val="28"/>
          <w:szCs w:val="28"/>
          <w:lang w:eastAsia="en-IN"/>
          <w14:ligatures w14:val="none"/>
        </w:rPr>
        <w:t>.</w:t>
      </w:r>
    </w:p>
    <w:p w14:paraId="47D34272" w14:textId="77777777" w:rsidR="001E6EAD" w:rsidRPr="00B37475" w:rsidRDefault="001E6EAD" w:rsidP="00415B04">
      <w:pPr>
        <w:pStyle w:val="ListParagraph"/>
        <w:spacing w:line="360" w:lineRule="auto"/>
        <w:rPr>
          <w:rFonts w:ascii="Times New Roman" w:eastAsia="Times New Roman" w:hAnsi="Times New Roman" w:cs="Times New Roman"/>
          <w:color w:val="000000"/>
          <w:kern w:val="0"/>
          <w:sz w:val="24"/>
          <w:szCs w:val="24"/>
          <w:lang w:eastAsia="en-IN"/>
          <w14:ligatures w14:val="none"/>
        </w:rPr>
      </w:pPr>
    </w:p>
    <w:p w14:paraId="0EA8F1F3" w14:textId="1AA45957" w:rsidR="001E6EAD" w:rsidRDefault="001E6EAD" w:rsidP="00415B04">
      <w:pPr>
        <w:spacing w:after="0" w:line="360" w:lineRule="auto"/>
        <w:ind w:left="630"/>
        <w:jc w:val="both"/>
        <w:textAlignment w:val="baseline"/>
        <w:rPr>
          <w:rFonts w:ascii="Times New Roman" w:hAnsi="Times New Roman" w:cs="Times New Roman"/>
          <w:sz w:val="24"/>
        </w:rPr>
      </w:pPr>
      <w:r w:rsidRPr="00B37475">
        <w:rPr>
          <w:rFonts w:ascii="Times New Roman" w:hAnsi="Times New Roman" w:cs="Times New Roman"/>
          <w:sz w:val="24"/>
        </w:rPr>
        <w:lastRenderedPageBreak/>
        <w:t xml:space="preserve">While operational challenges exist concerning user support infrastructure and data management, the </w:t>
      </w:r>
      <w:r w:rsidR="00B043B8">
        <w:rPr>
          <w:rFonts w:ascii="Times New Roman" w:hAnsi="Times New Roman" w:cs="Times New Roman"/>
          <w:sz w:val="24"/>
        </w:rPr>
        <w:t>project’s</w:t>
      </w:r>
      <w:r w:rsidRPr="00B37475">
        <w:rPr>
          <w:rFonts w:ascii="Times New Roman" w:hAnsi="Times New Roman" w:cs="Times New Roman"/>
          <w:sz w:val="24"/>
        </w:rPr>
        <w:t xml:space="preserve"> user-centric design and cloud deployment strategy solidify its operational feasibility. These strengths align with user needs and market demands, facilitating broad accessibility and streamlined maintenance. </w:t>
      </w:r>
    </w:p>
    <w:p w14:paraId="631D3386" w14:textId="77777777" w:rsidR="00E022EE" w:rsidRPr="00B37475" w:rsidRDefault="00E022EE" w:rsidP="00415B04">
      <w:pPr>
        <w:spacing w:after="0" w:line="360" w:lineRule="auto"/>
        <w:ind w:left="720"/>
        <w:jc w:val="both"/>
        <w:textAlignment w:val="baseline"/>
        <w:rPr>
          <w:rFonts w:ascii="Times New Roman" w:eastAsia="Times New Roman" w:hAnsi="Times New Roman" w:cs="Times New Roman"/>
          <w:kern w:val="0"/>
          <w:sz w:val="24"/>
          <w14:ligatures w14:val="none"/>
        </w:rPr>
      </w:pPr>
    </w:p>
    <w:p w14:paraId="7F092CDA" w14:textId="1EE001F9" w:rsidR="001E6EAD" w:rsidRPr="00B37475" w:rsidRDefault="001E6EAD" w:rsidP="00415B04">
      <w:pPr>
        <w:pStyle w:val="ListParagraph"/>
        <w:numPr>
          <w:ilvl w:val="1"/>
          <w:numId w:val="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58CCD4E7">
        <w:rPr>
          <w:rFonts w:ascii="Times New Roman" w:eastAsia="Times New Roman" w:hAnsi="Times New Roman" w:cs="Times New Roman"/>
          <w:b/>
          <w:color w:val="000000"/>
          <w:kern w:val="0"/>
          <w:sz w:val="24"/>
          <w:szCs w:val="24"/>
          <w:lang w:eastAsia="en-IN"/>
          <w14:ligatures w14:val="none"/>
        </w:rPr>
        <w:t xml:space="preserve"> Economic Feasibility: </w:t>
      </w:r>
      <w:r w:rsidRPr="58CCD4E7">
        <w:rPr>
          <w:rFonts w:ascii="Times New Roman" w:hAnsi="Times New Roman" w:cs="Times New Roman"/>
          <w:sz w:val="24"/>
          <w:szCs w:val="24"/>
        </w:rPr>
        <w:t xml:space="preserve">The </w:t>
      </w:r>
      <w:r w:rsidR="00DF3101" w:rsidRPr="58CCD4E7">
        <w:rPr>
          <w:rFonts w:ascii="Times New Roman" w:hAnsi="Times New Roman" w:cs="Times New Roman"/>
          <w:sz w:val="24"/>
          <w:szCs w:val="24"/>
        </w:rPr>
        <w:t>p</w:t>
      </w:r>
      <w:r w:rsidR="00B043B8" w:rsidRPr="58CCD4E7">
        <w:rPr>
          <w:rFonts w:ascii="Times New Roman" w:hAnsi="Times New Roman" w:cs="Times New Roman"/>
          <w:sz w:val="24"/>
          <w:szCs w:val="24"/>
        </w:rPr>
        <w:t>roject’s</w:t>
      </w:r>
      <w:r w:rsidRPr="58CCD4E7">
        <w:rPr>
          <w:rFonts w:ascii="Times New Roman" w:hAnsi="Times New Roman" w:cs="Times New Roman"/>
          <w:sz w:val="24"/>
          <w:szCs w:val="24"/>
        </w:rPr>
        <w:t xml:space="preserve"> economic feasibility is bolstered by its focus on a broad target market and its tiered subscription model, creating significant revenue potential. Additionally, exploring grants can further subsidize development costs. However, meticulous financial planning remains crucial to manage ongoing expenses related to development, marketing, and platform maintenance. Precise target market definition and a well-defined pricing strategy are cornerstones for achieving economic success.</w:t>
      </w:r>
    </w:p>
    <w:p w14:paraId="1E0AA620" w14:textId="77777777" w:rsidR="001E6EAD" w:rsidRPr="00B37475" w:rsidRDefault="001E6EAD" w:rsidP="00415B04">
      <w:pPr>
        <w:pStyle w:val="ListParagraph"/>
        <w:spacing w:after="0" w:line="360" w:lineRule="auto"/>
        <w:ind w:left="810"/>
        <w:jc w:val="both"/>
        <w:textAlignment w:val="baseline"/>
        <w:rPr>
          <w:rFonts w:ascii="Times New Roman" w:eastAsia="Times New Roman" w:hAnsi="Times New Roman" w:cs="Times New Roman"/>
          <w:color w:val="000000"/>
          <w:kern w:val="0"/>
          <w:sz w:val="24"/>
          <w:szCs w:val="24"/>
          <w:lang w:eastAsia="en-IN"/>
          <w14:ligatures w14:val="none"/>
        </w:rPr>
      </w:pPr>
    </w:p>
    <w:p w14:paraId="1993E814" w14:textId="2B1E4758" w:rsidR="001E6EAD" w:rsidRPr="00B37475" w:rsidRDefault="001E6EAD" w:rsidP="00415B04">
      <w:pPr>
        <w:pStyle w:val="ListParagraph"/>
        <w:numPr>
          <w:ilvl w:val="0"/>
          <w:numId w:val="7"/>
        </w:numPr>
        <w:spacing w:after="0" w:line="360" w:lineRule="auto"/>
        <w:jc w:val="both"/>
        <w:textAlignment w:val="baseline"/>
        <w:rPr>
          <w:rFonts w:ascii="Times New Roman" w:hAnsi="Times New Roman" w:cs="Times New Roman"/>
          <w:sz w:val="24"/>
          <w:szCs w:val="24"/>
        </w:rPr>
      </w:pPr>
      <w:r w:rsidRPr="00B37475">
        <w:rPr>
          <w:rFonts w:ascii="Times New Roman" w:hAnsi="Times New Roman" w:cs="Times New Roman"/>
          <w:sz w:val="24"/>
          <w:szCs w:val="24"/>
        </w:rPr>
        <w:t xml:space="preserve">Leveraging open-source satellite imagery datasets and free platforms like GIS and Google </w:t>
      </w:r>
      <w:proofErr w:type="spellStart"/>
      <w:r w:rsidRPr="00B37475">
        <w:rPr>
          <w:rFonts w:ascii="Times New Roman" w:hAnsi="Times New Roman" w:cs="Times New Roman"/>
          <w:sz w:val="24"/>
          <w:szCs w:val="24"/>
        </w:rPr>
        <w:t>Colab</w:t>
      </w:r>
      <w:proofErr w:type="spellEnd"/>
      <w:r w:rsidRPr="00B37475">
        <w:rPr>
          <w:rFonts w:ascii="Times New Roman" w:hAnsi="Times New Roman" w:cs="Times New Roman"/>
          <w:sz w:val="24"/>
          <w:szCs w:val="24"/>
        </w:rPr>
        <w:t xml:space="preserve"> GPUs significantly reduces development and operational expenses. Open-source resources significantly decrease development expenses compared to commercial solutions. There are no licensing fees for software or datasets. This cost-effective approach allows the </w:t>
      </w:r>
      <w:r w:rsidR="00B043B8">
        <w:rPr>
          <w:rFonts w:ascii="Times New Roman" w:hAnsi="Times New Roman" w:cs="Times New Roman"/>
          <w:sz w:val="24"/>
          <w:szCs w:val="24"/>
        </w:rPr>
        <w:t>Project’s</w:t>
      </w:r>
      <w:r w:rsidRPr="00B37475">
        <w:rPr>
          <w:rFonts w:ascii="Times New Roman" w:hAnsi="Times New Roman" w:cs="Times New Roman"/>
          <w:sz w:val="24"/>
          <w:szCs w:val="24"/>
        </w:rPr>
        <w:t xml:space="preserve"> to be more competitive and accessible to a wider user base.</w:t>
      </w:r>
    </w:p>
    <w:p w14:paraId="5A3B018F" w14:textId="77777777" w:rsidR="001E6EAD" w:rsidRPr="00B37475" w:rsidRDefault="001E6EAD" w:rsidP="00415B04">
      <w:pPr>
        <w:pStyle w:val="ListParagraph"/>
        <w:spacing w:after="0" w:line="360" w:lineRule="auto"/>
        <w:ind w:left="810"/>
        <w:jc w:val="both"/>
        <w:textAlignment w:val="baseline"/>
        <w:rPr>
          <w:rFonts w:ascii="Times New Roman" w:hAnsi="Times New Roman" w:cs="Times New Roman"/>
          <w:sz w:val="24"/>
          <w:szCs w:val="24"/>
        </w:rPr>
      </w:pPr>
    </w:p>
    <w:p w14:paraId="24B7B0EE" w14:textId="77777777" w:rsidR="001E6EAD" w:rsidRPr="00B37475" w:rsidRDefault="001E6EAD" w:rsidP="00415B04">
      <w:pPr>
        <w:pStyle w:val="ListParagraph"/>
        <w:numPr>
          <w:ilvl w:val="0"/>
          <w:numId w:val="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B37475">
        <w:rPr>
          <w:rFonts w:ascii="Times New Roman" w:hAnsi="Times New Roman" w:cs="Times New Roman"/>
          <w:sz w:val="24"/>
          <w:szCs w:val="24"/>
        </w:rPr>
        <w:t>The platform's user-centric design caters to a diverse range of users, from researchers to policymakers. This broad target market creates significant opportunities for revenue generation through the tiered subscription model.</w:t>
      </w:r>
    </w:p>
    <w:p w14:paraId="1F88A4D5" w14:textId="77777777" w:rsidR="001E6EAD" w:rsidRPr="00B37475" w:rsidRDefault="001E6EAD" w:rsidP="00415B04">
      <w:pPr>
        <w:pStyle w:val="ListParagraph"/>
        <w:spacing w:line="360" w:lineRule="auto"/>
        <w:rPr>
          <w:rFonts w:ascii="Times New Roman" w:eastAsia="Times New Roman" w:hAnsi="Times New Roman" w:cs="Times New Roman"/>
          <w:color w:val="000000"/>
          <w:kern w:val="0"/>
          <w:sz w:val="24"/>
          <w:szCs w:val="24"/>
          <w:lang w:eastAsia="en-IN"/>
          <w14:ligatures w14:val="none"/>
        </w:rPr>
      </w:pPr>
    </w:p>
    <w:p w14:paraId="30D09B5C" w14:textId="59EB2347" w:rsidR="001E6EAD" w:rsidRPr="00B37475" w:rsidRDefault="001E6EAD" w:rsidP="00415B04">
      <w:pPr>
        <w:pStyle w:val="ListParagraph"/>
        <w:numPr>
          <w:ilvl w:val="1"/>
          <w:numId w:val="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58CCD4E7">
        <w:rPr>
          <w:rFonts w:ascii="Times New Roman" w:eastAsia="Times New Roman" w:hAnsi="Times New Roman" w:cs="Times New Roman"/>
          <w:b/>
          <w:color w:val="000000"/>
          <w:kern w:val="0"/>
          <w:sz w:val="24"/>
          <w:szCs w:val="24"/>
          <w:lang w:eastAsia="en-IN"/>
          <w14:ligatures w14:val="none"/>
        </w:rPr>
        <w:t xml:space="preserve"> Schedule Feasibility:</w:t>
      </w:r>
      <w:r w:rsidRPr="58CCD4E7">
        <w:rPr>
          <w:rFonts w:ascii="Times New Roman" w:eastAsia="Times New Roman" w:hAnsi="Times New Roman" w:cs="Times New Roman"/>
          <w:color w:val="000000"/>
          <w:kern w:val="0"/>
          <w:sz w:val="24"/>
          <w:szCs w:val="24"/>
          <w:lang w:eastAsia="en-IN"/>
          <w14:ligatures w14:val="none"/>
        </w:rPr>
        <w:t xml:space="preserve">  </w:t>
      </w:r>
      <w:r w:rsidRPr="58CCD4E7">
        <w:rPr>
          <w:rFonts w:ascii="Times New Roman" w:hAnsi="Times New Roman" w:cs="Times New Roman"/>
          <w:sz w:val="24"/>
          <w:szCs w:val="24"/>
        </w:rPr>
        <w:t>Utilizing established development frameworks streamlines the development process by providing pre-built components and functionalities. Implementing an agile development methodology allows for iterative development and faster feedback loops, leading to quicker development.  Effectively managing the scope of features is critical to meet deadlines. Thus, prioritizing core functionalities and phasing out non-essential features can ensure project completion within the timeframe.</w:t>
      </w:r>
    </w:p>
    <w:p w14:paraId="5FD06CCF" w14:textId="77777777" w:rsidR="001E6EAD" w:rsidRPr="00B37475" w:rsidRDefault="001E6EAD" w:rsidP="00415B04">
      <w:pPr>
        <w:pStyle w:val="ListParagraph"/>
        <w:spacing w:after="0" w:line="360" w:lineRule="auto"/>
        <w:ind w:left="630"/>
        <w:jc w:val="both"/>
        <w:textAlignment w:val="baseline"/>
        <w:rPr>
          <w:rFonts w:ascii="Times New Roman" w:eastAsia="Times New Roman" w:hAnsi="Times New Roman" w:cs="Times New Roman"/>
          <w:b/>
          <w:bCs/>
          <w:color w:val="000000"/>
          <w:kern w:val="0"/>
          <w:sz w:val="24"/>
          <w:lang w:eastAsia="en-IN"/>
          <w14:ligatures w14:val="none"/>
        </w:rPr>
      </w:pPr>
    </w:p>
    <w:p w14:paraId="3B010AD0" w14:textId="51184107" w:rsidR="001E6EAD" w:rsidRPr="00B37475" w:rsidRDefault="001E6EAD" w:rsidP="00415B04">
      <w:pPr>
        <w:pStyle w:val="ListParagraph"/>
        <w:spacing w:after="0" w:line="360" w:lineRule="auto"/>
        <w:ind w:left="630"/>
        <w:jc w:val="both"/>
        <w:textAlignment w:val="baseline"/>
        <w:rPr>
          <w:rFonts w:ascii="Times New Roman" w:hAnsi="Times New Roman" w:cs="Times New Roman"/>
          <w:sz w:val="24"/>
        </w:rPr>
      </w:pPr>
      <w:r w:rsidRPr="00B37475">
        <w:rPr>
          <w:rFonts w:ascii="Times New Roman" w:hAnsi="Times New Roman" w:cs="Times New Roman"/>
          <w:sz w:val="24"/>
        </w:rPr>
        <w:lastRenderedPageBreak/>
        <w:t>The project’s schedule feasibility is assured by the strategic utilization of established development frameworks and agile development methodology. By prioritizing core functionalities and maintaining a focus on scope management, the project is well-equipped to meet its deadlines and deliver a high-quality product within the designated timeframe.</w:t>
      </w:r>
    </w:p>
    <w:p w14:paraId="14CC92D4" w14:textId="77777777" w:rsidR="001E6EAD" w:rsidRPr="00B37475" w:rsidRDefault="001E6EAD" w:rsidP="00415B04">
      <w:pPr>
        <w:pStyle w:val="ListParagraph"/>
        <w:spacing w:after="0" w:line="360" w:lineRule="auto"/>
        <w:ind w:left="630"/>
        <w:jc w:val="both"/>
        <w:textAlignment w:val="baseline"/>
        <w:rPr>
          <w:rFonts w:ascii="Times New Roman" w:hAnsi="Times New Roman" w:cs="Times New Roman"/>
          <w:sz w:val="24"/>
        </w:rPr>
      </w:pPr>
    </w:p>
    <w:p w14:paraId="546EDA59" w14:textId="4B5C4998" w:rsidR="001E6EAD" w:rsidRPr="00B37475" w:rsidRDefault="001E6EAD" w:rsidP="00415B04">
      <w:pPr>
        <w:pStyle w:val="ListParagraph"/>
        <w:numPr>
          <w:ilvl w:val="1"/>
          <w:numId w:val="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58CCD4E7">
        <w:rPr>
          <w:rFonts w:ascii="Times New Roman" w:eastAsia="Times New Roman" w:hAnsi="Times New Roman" w:cs="Times New Roman"/>
          <w:b/>
          <w:color w:val="000000"/>
          <w:kern w:val="0"/>
          <w:sz w:val="24"/>
          <w:szCs w:val="24"/>
          <w:lang w:eastAsia="en-IN"/>
          <w14:ligatures w14:val="none"/>
        </w:rPr>
        <w:t xml:space="preserve"> Legal Feasibility: </w:t>
      </w:r>
      <w:r w:rsidRPr="58CCD4E7">
        <w:rPr>
          <w:rFonts w:ascii="Times New Roman" w:hAnsi="Times New Roman" w:cs="Times New Roman"/>
          <w:sz w:val="24"/>
          <w:szCs w:val="24"/>
        </w:rPr>
        <w:t xml:space="preserve">The legal feasibility of the </w:t>
      </w:r>
      <w:r w:rsidR="00DF3101" w:rsidRPr="58CCD4E7">
        <w:rPr>
          <w:rFonts w:ascii="Times New Roman" w:hAnsi="Times New Roman" w:cs="Times New Roman"/>
          <w:sz w:val="24"/>
          <w:szCs w:val="24"/>
        </w:rPr>
        <w:t>p</w:t>
      </w:r>
      <w:r w:rsidR="00B043B8" w:rsidRPr="58CCD4E7">
        <w:rPr>
          <w:rFonts w:ascii="Times New Roman" w:hAnsi="Times New Roman" w:cs="Times New Roman"/>
          <w:sz w:val="24"/>
          <w:szCs w:val="24"/>
        </w:rPr>
        <w:t>roject’s</w:t>
      </w:r>
      <w:r w:rsidRPr="58CCD4E7">
        <w:rPr>
          <w:rFonts w:ascii="Times New Roman" w:hAnsi="Times New Roman" w:cs="Times New Roman"/>
          <w:sz w:val="24"/>
          <w:szCs w:val="24"/>
        </w:rPr>
        <w:t xml:space="preserve"> is a multifaceted area that demands meticulous attention to ensure compliance with relevant laws and regulations. While the adoption of open-source software alleviates some licensing concerns, it doesn't negate the need to address critical legal considerations related to data protection, intellectual property rights, and contractual obligations.</w:t>
      </w:r>
    </w:p>
    <w:p w14:paraId="3C1D44ED" w14:textId="77777777" w:rsidR="001E6EAD" w:rsidRPr="00B37475" w:rsidRDefault="001E6EAD" w:rsidP="00415B04">
      <w:pPr>
        <w:pStyle w:val="ListParagraph"/>
        <w:spacing w:after="0" w:line="360" w:lineRule="auto"/>
        <w:ind w:left="630"/>
        <w:jc w:val="both"/>
        <w:textAlignment w:val="baseline"/>
        <w:rPr>
          <w:rFonts w:ascii="Times New Roman" w:hAnsi="Times New Roman" w:cs="Times New Roman"/>
          <w:sz w:val="24"/>
        </w:rPr>
      </w:pPr>
    </w:p>
    <w:p w14:paraId="1FCBDB13" w14:textId="2C7F548D" w:rsidR="001E6EAD" w:rsidRPr="00B37475" w:rsidRDefault="001E6EAD" w:rsidP="00415B04">
      <w:pPr>
        <w:pStyle w:val="ListParagraph"/>
        <w:spacing w:after="0" w:line="360" w:lineRule="auto"/>
        <w:ind w:left="630"/>
        <w:jc w:val="both"/>
        <w:textAlignment w:val="baseline"/>
        <w:rPr>
          <w:rFonts w:ascii="Times New Roman" w:eastAsia="Times New Roman" w:hAnsi="Times New Roman" w:cs="Times New Roman"/>
          <w:color w:val="000000"/>
          <w:kern w:val="0"/>
          <w:sz w:val="24"/>
          <w:szCs w:val="24"/>
          <w:lang w:eastAsia="en-IN"/>
          <w14:ligatures w14:val="none"/>
        </w:rPr>
      </w:pPr>
      <w:r w:rsidRPr="419F3FF2">
        <w:rPr>
          <w:rFonts w:ascii="Times New Roman" w:hAnsi="Times New Roman" w:cs="Times New Roman"/>
          <w:sz w:val="24"/>
          <w:szCs w:val="24"/>
        </w:rPr>
        <w:t>Implementing robust data protection measures, obtaining necessary consents, and providing clear information about data collection, storage, and processing practices are essential steps to ensure legal compliance and protect user privacy. This involves understanding and adhering to licensing agreements and intellectual property laws, especially when integrating third-party libraries, APIs, or datasets. Clear definitions of user agreements, terms of service, and data ownership rights are also vital. Establishing transparent and legally binding relationships with users by outlining liabilities, warranties, and dispute resolution mechanisms helps protect both the platform and its users.</w:t>
      </w:r>
    </w:p>
    <w:p w14:paraId="511E86F3" w14:textId="7E674A81" w:rsidR="419F3FF2" w:rsidRDefault="419F3FF2" w:rsidP="00415B04">
      <w:pPr>
        <w:pStyle w:val="ListParagraph"/>
        <w:spacing w:after="0" w:line="360" w:lineRule="auto"/>
        <w:ind w:left="630"/>
        <w:jc w:val="both"/>
        <w:rPr>
          <w:rFonts w:ascii="Times New Roman" w:hAnsi="Times New Roman" w:cs="Times New Roman"/>
          <w:sz w:val="24"/>
          <w:szCs w:val="24"/>
        </w:rPr>
      </w:pPr>
    </w:p>
    <w:p w14:paraId="5F2F458E" w14:textId="6647510A" w:rsidR="001E6EAD" w:rsidRPr="00B37475" w:rsidRDefault="00101682" w:rsidP="00415B04">
      <w:pPr>
        <w:spacing w:after="0" w:line="360" w:lineRule="auto"/>
        <w:jc w:val="center"/>
        <w:textAlignment w:val="baseline"/>
        <w:rPr>
          <w:rFonts w:ascii="Times New Roman" w:eastAsia="Times New Roman" w:hAnsi="Times New Roman" w:cs="Times New Roman"/>
          <w:kern w:val="0"/>
          <w:sz w:val="24"/>
          <w14:ligatures w14:val="none"/>
        </w:rPr>
      </w:pPr>
      <w:r>
        <w:rPr>
          <w:noProof/>
        </w:rPr>
        <w:drawing>
          <wp:inline distT="0" distB="0" distL="0" distR="0" wp14:anchorId="58FCDB73" wp14:editId="086BAE3E">
            <wp:extent cx="6078071" cy="2837060"/>
            <wp:effectExtent l="0" t="0" r="0" b="1905"/>
            <wp:docPr id="168947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76777" name="Picture 1689476777"/>
                    <pic:cNvPicPr/>
                  </pic:nvPicPr>
                  <pic:blipFill>
                    <a:blip r:embed="rId9">
                      <a:extLst>
                        <a:ext uri="{28A0092B-C50C-407E-A947-70E740481C1C}">
                          <a14:useLocalDpi xmlns:a14="http://schemas.microsoft.com/office/drawing/2010/main" val="0"/>
                        </a:ext>
                      </a:extLst>
                    </a:blip>
                    <a:stretch>
                      <a:fillRect/>
                    </a:stretch>
                  </pic:blipFill>
                  <pic:spPr>
                    <a:xfrm>
                      <a:off x="0" y="0"/>
                      <a:ext cx="6173129" cy="2881430"/>
                    </a:xfrm>
                    <a:prstGeom prst="rect">
                      <a:avLst/>
                    </a:prstGeom>
                  </pic:spPr>
                </pic:pic>
              </a:graphicData>
            </a:graphic>
          </wp:inline>
        </w:drawing>
      </w:r>
    </w:p>
    <w:p w14:paraId="4B19379E" w14:textId="3B867198" w:rsidR="00B83BDC" w:rsidRPr="00B37475" w:rsidRDefault="00B83BDC" w:rsidP="00415B04">
      <w:pPr>
        <w:spacing w:after="62" w:line="360" w:lineRule="auto"/>
        <w:ind w:right="165"/>
        <w:rPr>
          <w:rFonts w:ascii="Times New Roman" w:hAnsi="Times New Roman" w:cs="Times New Roman"/>
        </w:rPr>
      </w:pPr>
    </w:p>
    <w:p w14:paraId="708B87FC" w14:textId="0A6F9C2D" w:rsidR="004C40EE" w:rsidRPr="00B37475" w:rsidRDefault="003661A5" w:rsidP="00415B04">
      <w:pPr>
        <w:pStyle w:val="ListParagraph"/>
        <w:numPr>
          <w:ilvl w:val="0"/>
          <w:numId w:val="3"/>
        </w:numPr>
        <w:spacing w:after="94" w:line="360" w:lineRule="auto"/>
        <w:rPr>
          <w:rFonts w:ascii="Times New Roman" w:hAnsi="Times New Roman" w:cs="Times New Roman"/>
        </w:rPr>
      </w:pPr>
      <w:r w:rsidRPr="33E807EA">
        <w:rPr>
          <w:rFonts w:ascii="Times New Roman" w:eastAsia="Times New Roman" w:hAnsi="Times New Roman" w:cs="Times New Roman"/>
          <w:b/>
          <w:sz w:val="28"/>
          <w:szCs w:val="28"/>
        </w:rPr>
        <w:t>Methodology/ Planning of work</w:t>
      </w:r>
      <w:r w:rsidRPr="33E807EA">
        <w:rPr>
          <w:rFonts w:ascii="Times New Roman" w:eastAsia="Times New Roman" w:hAnsi="Times New Roman" w:cs="Times New Roman"/>
          <w:sz w:val="28"/>
          <w:szCs w:val="28"/>
        </w:rPr>
        <w:t xml:space="preserve"> </w:t>
      </w:r>
    </w:p>
    <w:p w14:paraId="1BB27D3D" w14:textId="79EA9057" w:rsidR="006D3A7C" w:rsidRPr="006D3A7C" w:rsidRDefault="00E806FB" w:rsidP="00415B04">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We are</w:t>
      </w:r>
      <w:r w:rsidR="006D3A7C" w:rsidRPr="006D3A7C">
        <w:rPr>
          <w:rFonts w:ascii="Times New Roman" w:eastAsia="Times New Roman" w:hAnsi="Times New Roman" w:cs="Times New Roman"/>
          <w:color w:val="auto"/>
          <w:kern w:val="0"/>
          <w:sz w:val="24"/>
          <w14:ligatures w14:val="none"/>
        </w:rPr>
        <w:t xml:space="preserve"> developing a state-of-the-art Remote Sensing and Geospatial Data Analytics Platform using a rigorous, user-centric approach. This detailed breakdown outlines our methodology for each project phase, supported by advanced technical considerations:</w:t>
      </w:r>
    </w:p>
    <w:p w14:paraId="7FA4EAD1" w14:textId="76996BF0" w:rsidR="00F678D1" w:rsidRPr="00E806FB" w:rsidRDefault="006D3A7C" w:rsidP="00E806FB">
      <w:pPr>
        <w:pStyle w:val="ListParagraph"/>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678D1">
        <w:rPr>
          <w:rFonts w:ascii="Times New Roman" w:eastAsia="Times New Roman" w:hAnsi="Times New Roman" w:cs="Times New Roman"/>
          <w:b/>
          <w:kern w:val="0"/>
          <w:sz w:val="24"/>
          <w:szCs w:val="24"/>
          <w14:ligatures w14:val="none"/>
        </w:rPr>
        <w:t>User Research and Requirements Gathering</w:t>
      </w:r>
      <w:r w:rsidR="00F678D1" w:rsidRPr="33E807EA">
        <w:rPr>
          <w:rFonts w:ascii="Times New Roman" w:eastAsia="Times New Roman" w:hAnsi="Times New Roman" w:cs="Times New Roman"/>
          <w:b/>
          <w:kern w:val="0"/>
          <w:sz w:val="24"/>
          <w:szCs w:val="24"/>
          <w14:ligatures w14:val="none"/>
        </w:rPr>
        <w:t>:</w:t>
      </w:r>
    </w:p>
    <w:p w14:paraId="7B6DDC39" w14:textId="524827D4" w:rsidR="006D3A7C" w:rsidRPr="00F678D1" w:rsidRDefault="006D3A7C"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678D1">
        <w:rPr>
          <w:rFonts w:ascii="Times New Roman" w:eastAsia="Times New Roman" w:hAnsi="Times New Roman" w:cs="Times New Roman"/>
          <w:b/>
          <w:kern w:val="0"/>
          <w:sz w:val="24"/>
          <w:szCs w:val="24"/>
          <w14:ligatures w14:val="none"/>
        </w:rPr>
        <w:t>Target User:</w:t>
      </w:r>
    </w:p>
    <w:p w14:paraId="40A67E8D" w14:textId="77EC33EC" w:rsidR="006D3A7C" w:rsidRPr="006D3A7C" w:rsidRDefault="006D3A7C" w:rsidP="00415B04">
      <w:pPr>
        <w:numPr>
          <w:ilvl w:val="0"/>
          <w:numId w:val="13"/>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 xml:space="preserve">We'll employ user persona development techniques to define distinct user profiles. This might involve researchers specializing in deforestation analysis, policymakers focusing on flood risk assessment, and environmentalists concerned with habitat suitability </w:t>
      </w:r>
      <w:r w:rsidR="0071286F" w:rsidRPr="006D3A7C">
        <w:rPr>
          <w:rFonts w:ascii="Times New Roman" w:eastAsia="Times New Roman" w:hAnsi="Times New Roman" w:cs="Times New Roman"/>
          <w:color w:val="auto"/>
          <w:kern w:val="0"/>
          <w:sz w:val="24"/>
          <w14:ligatures w14:val="none"/>
        </w:rPr>
        <w:t>modelling</w:t>
      </w:r>
      <w:r w:rsidRPr="006D3A7C">
        <w:rPr>
          <w:rFonts w:ascii="Times New Roman" w:eastAsia="Times New Roman" w:hAnsi="Times New Roman" w:cs="Times New Roman"/>
          <w:color w:val="auto"/>
          <w:kern w:val="0"/>
          <w:sz w:val="24"/>
          <w14:ligatures w14:val="none"/>
        </w:rPr>
        <w:t>.</w:t>
      </w:r>
    </w:p>
    <w:p w14:paraId="6840CBFE" w14:textId="479AF5FC" w:rsidR="00F678D1" w:rsidRDefault="006D3A7C" w:rsidP="00415B04">
      <w:pPr>
        <w:numPr>
          <w:ilvl w:val="0"/>
          <w:numId w:val="13"/>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 xml:space="preserve">Each persona potentially </w:t>
      </w:r>
      <w:r w:rsidR="00F40E6C" w:rsidRPr="006D3A7C">
        <w:rPr>
          <w:rFonts w:ascii="Times New Roman" w:eastAsia="Times New Roman" w:hAnsi="Times New Roman" w:cs="Times New Roman"/>
          <w:color w:val="auto"/>
          <w:kern w:val="0"/>
          <w:sz w:val="24"/>
          <w14:ligatures w14:val="none"/>
        </w:rPr>
        <w:t>focusses to</w:t>
      </w:r>
      <w:r w:rsidRPr="006D3A7C">
        <w:rPr>
          <w:rFonts w:ascii="Times New Roman" w:eastAsia="Times New Roman" w:hAnsi="Times New Roman" w:cs="Times New Roman"/>
          <w:color w:val="auto"/>
          <w:kern w:val="0"/>
          <w:sz w:val="24"/>
          <w14:ligatures w14:val="none"/>
        </w:rPr>
        <w:t xml:space="preserve"> capture their specific needs, technical expertise, and data analysis workflows.</w:t>
      </w:r>
    </w:p>
    <w:p w14:paraId="3339FF89" w14:textId="4F4E718C" w:rsidR="006D3A7C" w:rsidRPr="00174DED" w:rsidRDefault="006D3A7C"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678D1">
        <w:rPr>
          <w:rFonts w:ascii="Times New Roman" w:eastAsia="Times New Roman" w:hAnsi="Times New Roman" w:cs="Times New Roman"/>
          <w:b/>
          <w:kern w:val="0"/>
          <w:sz w:val="24"/>
          <w:szCs w:val="24"/>
          <w14:ligatures w14:val="none"/>
        </w:rPr>
        <w:t>Data Collection and Analysis:</w:t>
      </w:r>
    </w:p>
    <w:p w14:paraId="5807E9FA" w14:textId="77777777" w:rsidR="003C1168" w:rsidRPr="00D37360" w:rsidRDefault="00C227BF" w:rsidP="00174DED">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7360">
        <w:rPr>
          <w:rFonts w:ascii="Times New Roman" w:hAnsi="Times New Roman" w:cs="Times New Roman"/>
          <w:sz w:val="24"/>
          <w:szCs w:val="24"/>
        </w:rPr>
        <w:t>For the data collection and analysis module, which encompasses groundwater level prediction, water bodies identification, building segmentation, road extraction, landcover segmentation, and natural forest loss mapping, our methodology focuses on sourcing reliable and diverse datasets</w:t>
      </w:r>
      <w:r w:rsidR="00174DED" w:rsidRPr="00D37360">
        <w:rPr>
          <w:sz w:val="24"/>
          <w:szCs w:val="24"/>
        </w:rPr>
        <w:t xml:space="preserve">. </w:t>
      </w:r>
    </w:p>
    <w:p w14:paraId="42934E87" w14:textId="098D6BA0" w:rsidR="003C1168" w:rsidRPr="00D37360" w:rsidRDefault="00CF1F3E" w:rsidP="00174DED">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7360">
        <w:rPr>
          <w:rFonts w:ascii="Times New Roman" w:eastAsia="Times New Roman" w:hAnsi="Times New Roman" w:cs="Times New Roman"/>
          <w:kern w:val="0"/>
          <w:sz w:val="24"/>
          <w:szCs w:val="24"/>
          <w14:ligatures w14:val="none"/>
        </w:rPr>
        <w:t>To acquire high-resolution satellite imagery for water bodies identification, building segmentation, and landcover segmentation.</w:t>
      </w:r>
      <w:r w:rsidR="00174DED" w:rsidRPr="00D37360">
        <w:rPr>
          <w:rFonts w:ascii="Times New Roman" w:eastAsia="Times New Roman" w:hAnsi="Times New Roman" w:cs="Times New Roman"/>
          <w:kern w:val="0"/>
          <w:sz w:val="24"/>
          <w:szCs w:val="24"/>
          <w14:ligatures w14:val="none"/>
        </w:rPr>
        <w:t xml:space="preserve"> We will </w:t>
      </w:r>
      <w:r w:rsidRPr="00D37360">
        <w:rPr>
          <w:rFonts w:ascii="Times New Roman" w:eastAsia="Times New Roman" w:hAnsi="Times New Roman" w:cs="Times New Roman"/>
          <w:kern w:val="0"/>
          <w:sz w:val="24"/>
          <w:szCs w:val="24"/>
          <w14:ligatures w14:val="none"/>
        </w:rPr>
        <w:t>utilize open-access satellite imagery platforms to access multi-spectral and high-resolution satellite images suitable for analysis.</w:t>
      </w:r>
      <w:r w:rsidR="00174DED" w:rsidRPr="00D37360">
        <w:rPr>
          <w:rFonts w:ascii="Times New Roman" w:eastAsia="Times New Roman" w:hAnsi="Times New Roman" w:cs="Times New Roman"/>
          <w:kern w:val="0"/>
          <w:sz w:val="24"/>
          <w:szCs w:val="24"/>
          <w14:ligatures w14:val="none"/>
        </w:rPr>
        <w:t xml:space="preserve"> </w:t>
      </w:r>
      <w:r w:rsidR="00D37360">
        <w:rPr>
          <w:rFonts w:ascii="Times New Roman" w:eastAsia="Times New Roman" w:hAnsi="Times New Roman" w:cs="Times New Roman"/>
          <w:kern w:val="0"/>
          <w:sz w:val="24"/>
          <w:szCs w:val="24"/>
          <w14:ligatures w14:val="none"/>
        </w:rPr>
        <w:t>Satellite Datasets like Sentinel-1, Sentinel-2</w:t>
      </w:r>
      <w:r w:rsidR="007C2853" w:rsidRPr="007C2853">
        <w:rPr>
          <w:rFonts w:ascii="Times New Roman" w:eastAsia="Times New Roman" w:hAnsi="Times New Roman" w:cs="Times New Roman"/>
          <w:kern w:val="0"/>
          <w:sz w:val="24"/>
          <w:szCs w:val="24"/>
          <w14:ligatures w14:val="none"/>
        </w:rPr>
        <w:t xml:space="preserve">, </w:t>
      </w:r>
      <w:r w:rsidR="007C2853" w:rsidRPr="007C2853">
        <w:rPr>
          <w:rStyle w:val="Strong"/>
          <w:rFonts w:ascii="Times New Roman" w:hAnsi="Times New Roman" w:cs="Times New Roman"/>
          <w:b w:val="0"/>
          <w:bCs w:val="0"/>
          <w:sz w:val="24"/>
          <w:szCs w:val="24"/>
        </w:rPr>
        <w:t>Landsat etc.</w:t>
      </w:r>
    </w:p>
    <w:p w14:paraId="0CF6CF12" w14:textId="42A8034C" w:rsidR="00CF1F3E" w:rsidRPr="00D37360" w:rsidRDefault="00CF1F3E" w:rsidP="00174DED">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7360">
        <w:rPr>
          <w:rFonts w:ascii="Times New Roman" w:eastAsia="Times New Roman" w:hAnsi="Times New Roman" w:cs="Times New Roman"/>
          <w:kern w:val="0"/>
          <w:sz w:val="24"/>
          <w:szCs w:val="24"/>
          <w14:ligatures w14:val="none"/>
        </w:rPr>
        <w:t>Access publicly available datasets for road networks, building footprints, and landcover classifications. Explore open data platforms such as OpenStreetMap, USGS Earth Explorer, and European Environment Agency (EEA) for datasets related to roads, buildings, and landcover classifications.</w:t>
      </w:r>
    </w:p>
    <w:p w14:paraId="7E1D6FE7" w14:textId="77777777" w:rsidR="005F5CE1" w:rsidRPr="00F678D1" w:rsidRDefault="005F5CE1" w:rsidP="005F5CE1">
      <w:pPr>
        <w:pStyle w:val="ListParagraph"/>
        <w:spacing w:before="100" w:beforeAutospacing="1" w:after="100" w:afterAutospacing="1" w:line="360" w:lineRule="auto"/>
        <w:ind w:left="1080"/>
        <w:jc w:val="both"/>
        <w:rPr>
          <w:rFonts w:ascii="Times New Roman" w:eastAsia="Times New Roman" w:hAnsi="Times New Roman" w:cs="Times New Roman"/>
          <w:kern w:val="0"/>
          <w:sz w:val="24"/>
          <w:szCs w:val="24"/>
          <w14:ligatures w14:val="none"/>
        </w:rPr>
      </w:pPr>
    </w:p>
    <w:p w14:paraId="5188A689" w14:textId="52CE9F3B" w:rsidR="006D3A7C" w:rsidRPr="00F678D1" w:rsidRDefault="006D3A7C"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678D1">
        <w:rPr>
          <w:rFonts w:ascii="Times New Roman" w:eastAsia="Times New Roman" w:hAnsi="Times New Roman" w:cs="Times New Roman"/>
          <w:b/>
          <w:kern w:val="0"/>
          <w:sz w:val="24"/>
          <w:szCs w:val="24"/>
          <w14:ligatures w14:val="none"/>
        </w:rPr>
        <w:t>Requirements Definition:</w:t>
      </w:r>
    </w:p>
    <w:p w14:paraId="0269C7AA" w14:textId="77777777" w:rsidR="006D3A7C" w:rsidRPr="006D3A7C" w:rsidRDefault="006D3A7C" w:rsidP="00415B04">
      <w:pPr>
        <w:numPr>
          <w:ilvl w:val="0"/>
          <w:numId w:val="15"/>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lastRenderedPageBreak/>
        <w:t>Based on the collected data, we'll define both functional and non-functional requirements for the platform.</w:t>
      </w:r>
    </w:p>
    <w:p w14:paraId="2F1D7BD5" w14:textId="293697FE" w:rsidR="006D3A7C" w:rsidRPr="006D3A7C" w:rsidRDefault="006D3A7C" w:rsidP="00415B04">
      <w:pPr>
        <w:numPr>
          <w:ilvl w:val="0"/>
          <w:numId w:val="15"/>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 xml:space="preserve">Functional requirements will detail specific functionalities tailored to each user persona (e.g., deforestation time series analysis for researchers, flood inundation </w:t>
      </w:r>
      <w:r w:rsidR="0071286F" w:rsidRPr="006D3A7C">
        <w:rPr>
          <w:rFonts w:ascii="Times New Roman" w:eastAsia="Times New Roman" w:hAnsi="Times New Roman" w:cs="Times New Roman"/>
          <w:color w:val="auto"/>
          <w:kern w:val="0"/>
          <w:sz w:val="24"/>
          <w14:ligatures w14:val="none"/>
        </w:rPr>
        <w:t>modelling</w:t>
      </w:r>
      <w:r w:rsidRPr="006D3A7C">
        <w:rPr>
          <w:rFonts w:ascii="Times New Roman" w:eastAsia="Times New Roman" w:hAnsi="Times New Roman" w:cs="Times New Roman"/>
          <w:color w:val="auto"/>
          <w:kern w:val="0"/>
          <w:sz w:val="24"/>
          <w14:ligatures w14:val="none"/>
        </w:rPr>
        <w:t xml:space="preserve"> for policymakers, species distribution </w:t>
      </w:r>
      <w:r w:rsidR="0071286F" w:rsidRPr="006D3A7C">
        <w:rPr>
          <w:rFonts w:ascii="Times New Roman" w:eastAsia="Times New Roman" w:hAnsi="Times New Roman" w:cs="Times New Roman"/>
          <w:color w:val="auto"/>
          <w:kern w:val="0"/>
          <w:sz w:val="24"/>
          <w14:ligatures w14:val="none"/>
        </w:rPr>
        <w:t>modelling</w:t>
      </w:r>
      <w:r w:rsidRPr="006D3A7C">
        <w:rPr>
          <w:rFonts w:ascii="Times New Roman" w:eastAsia="Times New Roman" w:hAnsi="Times New Roman" w:cs="Times New Roman"/>
          <w:color w:val="auto"/>
          <w:kern w:val="0"/>
          <w:sz w:val="24"/>
          <w14:ligatures w14:val="none"/>
        </w:rPr>
        <w:t xml:space="preserve"> for environmentalists).</w:t>
      </w:r>
    </w:p>
    <w:p w14:paraId="19246144" w14:textId="77777777" w:rsidR="006D3A7C" w:rsidRPr="006D3A7C" w:rsidRDefault="006D3A7C" w:rsidP="00415B04">
      <w:pPr>
        <w:numPr>
          <w:ilvl w:val="0"/>
          <w:numId w:val="15"/>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Non-functional requirements will encompass performance expectations (real-time processing for time-sensitive analysis), security considerations (user authentication with role-based access control, data encryption at rest and in transit), and user interface design preferences (intuitive map interface with interactive features and customizable visualizations).</w:t>
      </w:r>
    </w:p>
    <w:p w14:paraId="142E022D" w14:textId="37C9940B" w:rsidR="00DC6D10" w:rsidRPr="00D46C9C" w:rsidRDefault="006D3A7C" w:rsidP="00D46C9C">
      <w:pPr>
        <w:pStyle w:val="ListParagraph"/>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C6D10">
        <w:rPr>
          <w:rFonts w:ascii="Times New Roman" w:eastAsia="Times New Roman" w:hAnsi="Times New Roman" w:cs="Times New Roman"/>
          <w:b/>
          <w:kern w:val="0"/>
          <w:sz w:val="24"/>
          <w:szCs w:val="24"/>
          <w14:ligatures w14:val="none"/>
        </w:rPr>
        <w:t>System Architecture Design and Technology Stack Selection (SADS&amp;TSS)</w:t>
      </w:r>
      <w:r w:rsidR="00DC6D10" w:rsidRPr="33E807EA">
        <w:rPr>
          <w:rFonts w:ascii="Times New Roman" w:eastAsia="Times New Roman" w:hAnsi="Times New Roman" w:cs="Times New Roman"/>
          <w:b/>
          <w:kern w:val="0"/>
          <w:sz w:val="24"/>
          <w:szCs w:val="24"/>
          <w14:ligatures w14:val="none"/>
        </w:rPr>
        <w:t>:</w:t>
      </w:r>
    </w:p>
    <w:p w14:paraId="1C690E50" w14:textId="64FE27B4" w:rsidR="006D3A7C" w:rsidRPr="00DC6D10" w:rsidRDefault="006D3A7C"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C6D10">
        <w:rPr>
          <w:rFonts w:ascii="Times New Roman" w:eastAsia="Times New Roman" w:hAnsi="Times New Roman" w:cs="Times New Roman"/>
          <w:b/>
          <w:kern w:val="0"/>
          <w:sz w:val="24"/>
          <w:szCs w:val="24"/>
          <w14:ligatures w14:val="none"/>
        </w:rPr>
        <w:t>High-Level System Architecture:</w:t>
      </w:r>
    </w:p>
    <w:p w14:paraId="1AAC76E5" w14:textId="1652A3E1" w:rsidR="00807E0D" w:rsidRDefault="006D3A7C" w:rsidP="00415B04">
      <w:pPr>
        <w:numPr>
          <w:ilvl w:val="0"/>
          <w:numId w:val="17"/>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 xml:space="preserve">Leveraging the DFD from UR&amp;RG, </w:t>
      </w:r>
      <w:r w:rsidR="0062174D">
        <w:rPr>
          <w:rFonts w:ascii="Times New Roman" w:eastAsia="Times New Roman" w:hAnsi="Times New Roman" w:cs="Times New Roman"/>
          <w:color w:val="auto"/>
          <w:kern w:val="0"/>
          <w:sz w:val="24"/>
          <w14:ligatures w14:val="none"/>
        </w:rPr>
        <w:t xml:space="preserve">a </w:t>
      </w:r>
      <w:r w:rsidRPr="006D3A7C">
        <w:rPr>
          <w:rFonts w:ascii="Times New Roman" w:eastAsia="Times New Roman" w:hAnsi="Times New Roman" w:cs="Times New Roman"/>
          <w:color w:val="auto"/>
          <w:kern w:val="0"/>
          <w:sz w:val="24"/>
          <w14:ligatures w14:val="none"/>
        </w:rPr>
        <w:t xml:space="preserve">high-level system architecture </w:t>
      </w:r>
      <w:r w:rsidR="0062174D">
        <w:rPr>
          <w:rFonts w:ascii="Times New Roman" w:eastAsia="Times New Roman" w:hAnsi="Times New Roman" w:cs="Times New Roman"/>
          <w:color w:val="auto"/>
          <w:kern w:val="0"/>
          <w:sz w:val="24"/>
          <w14:ligatures w14:val="none"/>
        </w:rPr>
        <w:t xml:space="preserve">is designed </w:t>
      </w:r>
      <w:r w:rsidRPr="006D3A7C">
        <w:rPr>
          <w:rFonts w:ascii="Times New Roman" w:eastAsia="Times New Roman" w:hAnsi="Times New Roman" w:cs="Times New Roman"/>
          <w:color w:val="auto"/>
          <w:kern w:val="0"/>
          <w:sz w:val="24"/>
          <w14:ligatures w14:val="none"/>
        </w:rPr>
        <w:t xml:space="preserve">using a layered approach. This will define the platform's key components: </w:t>
      </w:r>
    </w:p>
    <w:p w14:paraId="0A73B199" w14:textId="3F75CC10" w:rsidR="00807E0D" w:rsidRDefault="006D3A7C" w:rsidP="00415B04">
      <w:pPr>
        <w:numPr>
          <w:ilvl w:val="0"/>
          <w:numId w:val="17"/>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b/>
          <w:bCs/>
          <w:color w:val="auto"/>
          <w:kern w:val="0"/>
          <w:sz w:val="24"/>
          <w14:ligatures w14:val="none"/>
        </w:rPr>
        <w:t>User Interface (UI) Layer:</w:t>
      </w:r>
      <w:r w:rsidRPr="006D3A7C">
        <w:rPr>
          <w:rFonts w:ascii="Times New Roman" w:eastAsia="Times New Roman" w:hAnsi="Times New Roman" w:cs="Times New Roman"/>
          <w:color w:val="auto"/>
          <w:kern w:val="0"/>
          <w:sz w:val="24"/>
          <w14:ligatures w14:val="none"/>
        </w:rPr>
        <w:t xml:space="preserve"> This layer </w:t>
      </w:r>
      <w:r w:rsidR="0062174D" w:rsidRPr="006D3A7C">
        <w:rPr>
          <w:rFonts w:ascii="Times New Roman" w:eastAsia="Times New Roman" w:hAnsi="Times New Roman" w:cs="Times New Roman"/>
          <w:color w:val="auto"/>
          <w:kern w:val="0"/>
          <w:sz w:val="24"/>
          <w14:ligatures w14:val="none"/>
        </w:rPr>
        <w:t>provides</w:t>
      </w:r>
      <w:r w:rsidRPr="006D3A7C">
        <w:rPr>
          <w:rFonts w:ascii="Times New Roman" w:eastAsia="Times New Roman" w:hAnsi="Times New Roman" w:cs="Times New Roman"/>
          <w:color w:val="auto"/>
          <w:kern w:val="0"/>
          <w:sz w:val="24"/>
          <w14:ligatures w14:val="none"/>
        </w:rPr>
        <w:t xml:space="preserve"> a user-friendly interface for data upload, task selection, and visualization of analysis results. We'll consider leveraging frameworks like React or Vue.js for a dynamic and interactive UI.</w:t>
      </w:r>
    </w:p>
    <w:p w14:paraId="17C036BA" w14:textId="7BFA29C3" w:rsidR="00807E0D" w:rsidRDefault="006D3A7C" w:rsidP="00415B04">
      <w:pPr>
        <w:numPr>
          <w:ilvl w:val="0"/>
          <w:numId w:val="17"/>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b/>
          <w:bCs/>
          <w:color w:val="auto"/>
          <w:kern w:val="0"/>
          <w:sz w:val="24"/>
          <w14:ligatures w14:val="none"/>
        </w:rPr>
        <w:t>Data Management Layer:</w:t>
      </w:r>
      <w:r w:rsidRPr="006D3A7C">
        <w:rPr>
          <w:rFonts w:ascii="Times New Roman" w:eastAsia="Times New Roman" w:hAnsi="Times New Roman" w:cs="Times New Roman"/>
          <w:color w:val="auto"/>
          <w:kern w:val="0"/>
          <w:sz w:val="24"/>
          <w14:ligatures w14:val="none"/>
        </w:rPr>
        <w:t xml:space="preserve"> This layer handle</w:t>
      </w:r>
      <w:r w:rsidR="009F6531">
        <w:rPr>
          <w:rFonts w:ascii="Times New Roman" w:eastAsia="Times New Roman" w:hAnsi="Times New Roman" w:cs="Times New Roman"/>
          <w:color w:val="auto"/>
          <w:kern w:val="0"/>
          <w:sz w:val="24"/>
          <w14:ligatures w14:val="none"/>
        </w:rPr>
        <w:t>s</w:t>
      </w:r>
      <w:r w:rsidRPr="006D3A7C">
        <w:rPr>
          <w:rFonts w:ascii="Times New Roman" w:eastAsia="Times New Roman" w:hAnsi="Times New Roman" w:cs="Times New Roman"/>
          <w:color w:val="auto"/>
          <w:kern w:val="0"/>
          <w:sz w:val="24"/>
          <w14:ligatures w14:val="none"/>
        </w:rPr>
        <w:t xml:space="preserve"> data ingestion from various sources, storage in a scalable and secure cloud-based solution (e.g., AWS S3, Google Cloud Storage), and efficient data retrieval based on user requests.</w:t>
      </w:r>
    </w:p>
    <w:p w14:paraId="1BBEF816" w14:textId="5B028B5D" w:rsidR="00807E0D" w:rsidRDefault="006D3A7C" w:rsidP="00415B04">
      <w:pPr>
        <w:numPr>
          <w:ilvl w:val="0"/>
          <w:numId w:val="17"/>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b/>
          <w:bCs/>
          <w:color w:val="auto"/>
          <w:kern w:val="0"/>
          <w:sz w:val="24"/>
          <w14:ligatures w14:val="none"/>
        </w:rPr>
        <w:t>Processing Layer:</w:t>
      </w:r>
      <w:r w:rsidRPr="006D3A7C">
        <w:rPr>
          <w:rFonts w:ascii="Times New Roman" w:eastAsia="Times New Roman" w:hAnsi="Times New Roman" w:cs="Times New Roman"/>
          <w:color w:val="auto"/>
          <w:kern w:val="0"/>
          <w:sz w:val="24"/>
          <w14:ligatures w14:val="none"/>
        </w:rPr>
        <w:t xml:space="preserve"> This layer </w:t>
      </w:r>
      <w:r w:rsidR="009F6531">
        <w:rPr>
          <w:rFonts w:ascii="Times New Roman" w:eastAsia="Times New Roman" w:hAnsi="Times New Roman" w:cs="Times New Roman"/>
          <w:color w:val="auto"/>
          <w:kern w:val="0"/>
          <w:sz w:val="24"/>
          <w14:ligatures w14:val="none"/>
        </w:rPr>
        <w:t>is</w:t>
      </w:r>
      <w:r w:rsidRPr="006D3A7C">
        <w:rPr>
          <w:rFonts w:ascii="Times New Roman" w:eastAsia="Times New Roman" w:hAnsi="Times New Roman" w:cs="Times New Roman"/>
          <w:color w:val="auto"/>
          <w:kern w:val="0"/>
          <w:sz w:val="24"/>
          <w14:ligatures w14:val="none"/>
        </w:rPr>
        <w:t xml:space="preserve"> responsible for data pre-processing, feature engineering, and execution of machine learning algorithms or custom data analysis scripts tailored to specific user needs. Integration with cloud-based processing platforms like Google </w:t>
      </w:r>
      <w:proofErr w:type="spellStart"/>
      <w:r w:rsidRPr="006D3A7C">
        <w:rPr>
          <w:rFonts w:ascii="Times New Roman" w:eastAsia="Times New Roman" w:hAnsi="Times New Roman" w:cs="Times New Roman"/>
          <w:color w:val="auto"/>
          <w:kern w:val="0"/>
          <w:sz w:val="24"/>
          <w14:ligatures w14:val="none"/>
        </w:rPr>
        <w:t>Colab</w:t>
      </w:r>
      <w:proofErr w:type="spellEnd"/>
      <w:r w:rsidRPr="006D3A7C">
        <w:rPr>
          <w:rFonts w:ascii="Times New Roman" w:eastAsia="Times New Roman" w:hAnsi="Times New Roman" w:cs="Times New Roman"/>
          <w:color w:val="auto"/>
          <w:kern w:val="0"/>
          <w:sz w:val="24"/>
          <w14:ligatures w14:val="none"/>
        </w:rPr>
        <w:t xml:space="preserve"> </w:t>
      </w:r>
      <w:r w:rsidR="009F6531">
        <w:rPr>
          <w:rFonts w:ascii="Times New Roman" w:eastAsia="Times New Roman" w:hAnsi="Times New Roman" w:cs="Times New Roman"/>
          <w:color w:val="auto"/>
          <w:kern w:val="0"/>
          <w:sz w:val="24"/>
          <w14:ligatures w14:val="none"/>
        </w:rPr>
        <w:t>is</w:t>
      </w:r>
      <w:r w:rsidRPr="006D3A7C">
        <w:rPr>
          <w:rFonts w:ascii="Times New Roman" w:eastAsia="Times New Roman" w:hAnsi="Times New Roman" w:cs="Times New Roman"/>
          <w:color w:val="auto"/>
          <w:kern w:val="0"/>
          <w:sz w:val="24"/>
          <w14:ligatures w14:val="none"/>
        </w:rPr>
        <w:t xml:space="preserve"> be </w:t>
      </w:r>
      <w:r w:rsidR="009F6531">
        <w:rPr>
          <w:rFonts w:ascii="Times New Roman" w:eastAsia="Times New Roman" w:hAnsi="Times New Roman" w:cs="Times New Roman"/>
          <w:color w:val="auto"/>
          <w:kern w:val="0"/>
          <w:sz w:val="24"/>
          <w14:ligatures w14:val="none"/>
        </w:rPr>
        <w:t>used</w:t>
      </w:r>
      <w:r w:rsidRPr="006D3A7C">
        <w:rPr>
          <w:rFonts w:ascii="Times New Roman" w:eastAsia="Times New Roman" w:hAnsi="Times New Roman" w:cs="Times New Roman"/>
          <w:color w:val="auto"/>
          <w:kern w:val="0"/>
          <w:sz w:val="24"/>
          <w14:ligatures w14:val="none"/>
        </w:rPr>
        <w:t xml:space="preserve"> for computationally intensive tasks.</w:t>
      </w:r>
    </w:p>
    <w:p w14:paraId="6627BE9F" w14:textId="722D98BC" w:rsidR="00DC6D10" w:rsidRPr="00807E0D" w:rsidRDefault="006D3A7C" w:rsidP="00415B04">
      <w:pPr>
        <w:numPr>
          <w:ilvl w:val="0"/>
          <w:numId w:val="17"/>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b/>
          <w:bCs/>
          <w:color w:val="auto"/>
          <w:kern w:val="0"/>
          <w:sz w:val="24"/>
          <w14:ligatures w14:val="none"/>
        </w:rPr>
        <w:t>Visualization Layer:</w:t>
      </w:r>
      <w:r w:rsidRPr="006D3A7C">
        <w:rPr>
          <w:rFonts w:ascii="Times New Roman" w:eastAsia="Times New Roman" w:hAnsi="Times New Roman" w:cs="Times New Roman"/>
          <w:color w:val="auto"/>
          <w:kern w:val="0"/>
          <w:sz w:val="24"/>
          <w14:ligatures w14:val="none"/>
        </w:rPr>
        <w:t xml:space="preserve"> This layer will create interactive visualizations (maps, charts, reports) to communicate analysis results effectively. Libraries like </w:t>
      </w:r>
      <w:r w:rsidR="00B06E15">
        <w:rPr>
          <w:rFonts w:ascii="Times New Roman" w:eastAsia="Times New Roman" w:hAnsi="Times New Roman" w:cs="Times New Roman"/>
          <w:color w:val="auto"/>
          <w:kern w:val="0"/>
          <w:sz w:val="24"/>
          <w14:ligatures w14:val="none"/>
        </w:rPr>
        <w:t xml:space="preserve">Charts.js, </w:t>
      </w:r>
      <w:r w:rsidRPr="006D3A7C">
        <w:rPr>
          <w:rFonts w:ascii="Times New Roman" w:eastAsia="Times New Roman" w:hAnsi="Times New Roman" w:cs="Times New Roman"/>
          <w:color w:val="auto"/>
          <w:kern w:val="0"/>
          <w:sz w:val="24"/>
          <w14:ligatures w14:val="none"/>
        </w:rPr>
        <w:t xml:space="preserve">D3.js or Plotly.js </w:t>
      </w:r>
      <w:r w:rsidR="00983C22">
        <w:rPr>
          <w:rFonts w:ascii="Times New Roman" w:eastAsia="Times New Roman" w:hAnsi="Times New Roman" w:cs="Times New Roman"/>
          <w:color w:val="auto"/>
          <w:kern w:val="0"/>
          <w:sz w:val="24"/>
          <w14:ligatures w14:val="none"/>
        </w:rPr>
        <w:t xml:space="preserve">is </w:t>
      </w:r>
      <w:r w:rsidRPr="006D3A7C">
        <w:rPr>
          <w:rFonts w:ascii="Times New Roman" w:eastAsia="Times New Roman" w:hAnsi="Times New Roman" w:cs="Times New Roman"/>
          <w:color w:val="auto"/>
          <w:kern w:val="0"/>
          <w:sz w:val="24"/>
          <w14:ligatures w14:val="none"/>
        </w:rPr>
        <w:t>utilized for advanced visualizations.</w:t>
      </w:r>
    </w:p>
    <w:p w14:paraId="6F8C30FB" w14:textId="28C2BE93" w:rsidR="006D3A7C" w:rsidRPr="00DC6D10" w:rsidRDefault="006D3A7C"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C6D10">
        <w:rPr>
          <w:rFonts w:ascii="Times New Roman" w:eastAsia="Times New Roman" w:hAnsi="Times New Roman" w:cs="Times New Roman"/>
          <w:b/>
          <w:kern w:val="0"/>
          <w:sz w:val="24"/>
          <w:szCs w:val="24"/>
          <w14:ligatures w14:val="none"/>
        </w:rPr>
        <w:t>Technology Stack Selection:</w:t>
      </w:r>
    </w:p>
    <w:p w14:paraId="70400777" w14:textId="77777777" w:rsidR="006D3A7C" w:rsidRPr="006D3A7C" w:rsidRDefault="006D3A7C" w:rsidP="00415B04">
      <w:pPr>
        <w:numPr>
          <w:ilvl w:val="0"/>
          <w:numId w:val="18"/>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lastRenderedPageBreak/>
        <w:t>Informed by the system architecture and detailed functional requirements, we'll select a technology stack that prioritizes scalability, security, and performance.</w:t>
      </w:r>
    </w:p>
    <w:p w14:paraId="636B5664" w14:textId="77777777" w:rsidR="006D3A7C" w:rsidRPr="006D3A7C" w:rsidRDefault="006D3A7C" w:rsidP="00415B04">
      <w:pPr>
        <w:numPr>
          <w:ilvl w:val="0"/>
          <w:numId w:val="18"/>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Programming languages like Python with libraries such as NumPy, Pandas, and Scikit-learn will be the workhorse for data manipulation and machine learning tasks.</w:t>
      </w:r>
    </w:p>
    <w:p w14:paraId="27DE2567" w14:textId="77777777" w:rsidR="006D3A7C" w:rsidRPr="006D3A7C" w:rsidRDefault="006D3A7C" w:rsidP="00415B04">
      <w:pPr>
        <w:numPr>
          <w:ilvl w:val="0"/>
          <w:numId w:val="18"/>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For the backend API development, we might choose a framework like Flask or Django depending on project complexity and scalability needs.</w:t>
      </w:r>
    </w:p>
    <w:p w14:paraId="104DA98D" w14:textId="77777777" w:rsidR="006D3A7C" w:rsidRPr="006D3A7C" w:rsidRDefault="006D3A7C" w:rsidP="00415B04">
      <w:pPr>
        <w:numPr>
          <w:ilvl w:val="0"/>
          <w:numId w:val="18"/>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Cloud platforms like AWS, Google Cloud Platform (GCP), or Microsoft Azure will be evaluated based on factors like data storage pricing, processing power requirements, and available services for specific functionalities (e.g., machine learning).</w:t>
      </w:r>
    </w:p>
    <w:p w14:paraId="35438AE7" w14:textId="5301A3A9" w:rsidR="004D1B16" w:rsidRPr="00D46C9C" w:rsidRDefault="006D3A7C" w:rsidP="00D46C9C">
      <w:pPr>
        <w:pStyle w:val="ListParagraph"/>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07E0D">
        <w:rPr>
          <w:rFonts w:ascii="Times New Roman" w:eastAsia="Times New Roman" w:hAnsi="Times New Roman" w:cs="Times New Roman"/>
          <w:b/>
          <w:kern w:val="0"/>
          <w:sz w:val="24"/>
          <w:szCs w:val="24"/>
          <w14:ligatures w14:val="none"/>
        </w:rPr>
        <w:t>Development and Implementation</w:t>
      </w:r>
      <w:r w:rsidR="004D1B16" w:rsidRPr="33E807EA">
        <w:rPr>
          <w:rFonts w:ascii="Times New Roman" w:eastAsia="Times New Roman" w:hAnsi="Times New Roman" w:cs="Times New Roman"/>
          <w:b/>
          <w:kern w:val="0"/>
          <w:sz w:val="24"/>
          <w:szCs w:val="24"/>
          <w14:ligatures w14:val="none"/>
        </w:rPr>
        <w:t>:</w:t>
      </w:r>
    </w:p>
    <w:p w14:paraId="37464714" w14:textId="49E90EF7" w:rsidR="006D3A7C" w:rsidRPr="00807E0D" w:rsidRDefault="006D3A7C"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07E0D">
        <w:rPr>
          <w:rFonts w:ascii="Times New Roman" w:eastAsia="Times New Roman" w:hAnsi="Times New Roman" w:cs="Times New Roman"/>
          <w:b/>
          <w:kern w:val="0"/>
          <w:sz w:val="24"/>
          <w:szCs w:val="24"/>
          <w14:ligatures w14:val="none"/>
        </w:rPr>
        <w:t>Agile Development Methodology:</w:t>
      </w:r>
    </w:p>
    <w:p w14:paraId="1E2191AD" w14:textId="36F38899" w:rsidR="006D3A7C" w:rsidRPr="006D3A7C" w:rsidRDefault="006D3A7C" w:rsidP="00415B04">
      <w:pPr>
        <w:numPr>
          <w:ilvl w:val="0"/>
          <w:numId w:val="19"/>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 xml:space="preserve">We'll adopt an Agile development methodology, breaking down the project into user stories </w:t>
      </w:r>
      <w:r w:rsidR="00D0701D">
        <w:rPr>
          <w:rFonts w:ascii="Times New Roman" w:eastAsia="Times New Roman" w:hAnsi="Times New Roman" w:cs="Times New Roman"/>
          <w:color w:val="auto"/>
          <w:kern w:val="0"/>
          <w:sz w:val="24"/>
          <w14:ligatures w14:val="none"/>
        </w:rPr>
        <w:t>and features</w:t>
      </w:r>
      <w:r w:rsidRPr="006D3A7C">
        <w:rPr>
          <w:rFonts w:ascii="Times New Roman" w:eastAsia="Times New Roman" w:hAnsi="Times New Roman" w:cs="Times New Roman"/>
          <w:color w:val="auto"/>
          <w:kern w:val="0"/>
          <w:sz w:val="24"/>
          <w14:ligatures w14:val="none"/>
        </w:rPr>
        <w:t>, prioritizing core functionalities for an initial Minimum Viable Product (MVP).</w:t>
      </w:r>
    </w:p>
    <w:p w14:paraId="035C453B" w14:textId="4FFD1444" w:rsidR="004D1B16" w:rsidRDefault="006D3A7C" w:rsidP="00415B04">
      <w:pPr>
        <w:numPr>
          <w:ilvl w:val="0"/>
          <w:numId w:val="19"/>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 xml:space="preserve">Utilizing a project management tool like Jira </w:t>
      </w:r>
      <w:r w:rsidR="00D0701D">
        <w:rPr>
          <w:rFonts w:ascii="Times New Roman" w:eastAsia="Times New Roman" w:hAnsi="Times New Roman" w:cs="Times New Roman"/>
          <w:color w:val="auto"/>
          <w:kern w:val="0"/>
          <w:sz w:val="24"/>
          <w14:ligatures w14:val="none"/>
        </w:rPr>
        <w:t>or Microsoft Teams to handle teamwork.</w:t>
      </w:r>
    </w:p>
    <w:p w14:paraId="53E193F8" w14:textId="2DE77BD5" w:rsidR="006D3A7C" w:rsidRPr="004D1B16" w:rsidRDefault="006D3A7C"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D1B16">
        <w:rPr>
          <w:rFonts w:ascii="Times New Roman" w:eastAsia="Times New Roman" w:hAnsi="Times New Roman" w:cs="Times New Roman"/>
          <w:b/>
          <w:kern w:val="0"/>
          <w:sz w:val="24"/>
          <w:szCs w:val="24"/>
          <w14:ligatures w14:val="none"/>
        </w:rPr>
        <w:t>Version Control and Code Management:</w:t>
      </w:r>
    </w:p>
    <w:p w14:paraId="0FF67640" w14:textId="2A4F486D" w:rsidR="003A5EE8" w:rsidRDefault="006D3A7C" w:rsidP="00415B04">
      <w:pPr>
        <w:numPr>
          <w:ilvl w:val="0"/>
          <w:numId w:val="20"/>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6D3A7C">
        <w:rPr>
          <w:rFonts w:ascii="Times New Roman" w:eastAsia="Times New Roman" w:hAnsi="Times New Roman" w:cs="Times New Roman"/>
          <w:color w:val="auto"/>
          <w:kern w:val="0"/>
          <w:sz w:val="24"/>
          <w14:ligatures w14:val="none"/>
        </w:rPr>
        <w:t xml:space="preserve">We'll </w:t>
      </w:r>
      <w:r w:rsidR="00D0701D">
        <w:rPr>
          <w:rFonts w:ascii="Times New Roman" w:eastAsia="Times New Roman" w:hAnsi="Times New Roman" w:cs="Times New Roman"/>
          <w:color w:val="auto"/>
          <w:kern w:val="0"/>
          <w:sz w:val="24"/>
          <w14:ligatures w14:val="none"/>
        </w:rPr>
        <w:t>use</w:t>
      </w:r>
      <w:r w:rsidRPr="006D3A7C">
        <w:rPr>
          <w:rFonts w:ascii="Times New Roman" w:eastAsia="Times New Roman" w:hAnsi="Times New Roman" w:cs="Times New Roman"/>
          <w:color w:val="auto"/>
          <w:kern w:val="0"/>
          <w:sz w:val="24"/>
          <w14:ligatures w14:val="none"/>
        </w:rPr>
        <w:t xml:space="preserve"> a version control system like Git for code management, facilitating collaboration, code tracking</w:t>
      </w:r>
      <w:r w:rsidR="007B20A8">
        <w:rPr>
          <w:rFonts w:ascii="Times New Roman" w:eastAsia="Times New Roman" w:hAnsi="Times New Roman" w:cs="Times New Roman"/>
          <w:color w:val="auto"/>
          <w:kern w:val="0"/>
          <w:sz w:val="24"/>
          <w14:ligatures w14:val="none"/>
        </w:rPr>
        <w:t xml:space="preserve"> to maintain a cloud repository on GitHub or Gitlab.</w:t>
      </w:r>
    </w:p>
    <w:p w14:paraId="1A00176D" w14:textId="7BB6981F" w:rsidR="00C37481" w:rsidRPr="003A5EE8" w:rsidRDefault="00C37481" w:rsidP="00415B04">
      <w:pPr>
        <w:pStyle w:val="ListParagraph"/>
        <w:numPr>
          <w:ilvl w:val="2"/>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A5EE8">
        <w:rPr>
          <w:rFonts w:ascii="Times New Roman" w:eastAsia="Times New Roman" w:hAnsi="Times New Roman" w:cs="Times New Roman"/>
          <w:b/>
          <w:kern w:val="0"/>
          <w:sz w:val="24"/>
          <w:szCs w:val="24"/>
          <w14:ligatures w14:val="none"/>
        </w:rPr>
        <w:t>Test-Driven Development (TDD):</w:t>
      </w:r>
    </w:p>
    <w:p w14:paraId="108F681F" w14:textId="7FCC7A9C" w:rsidR="00C37481" w:rsidRPr="00C37481" w:rsidRDefault="00C37481" w:rsidP="00415B04">
      <w:pPr>
        <w:numPr>
          <w:ilvl w:val="0"/>
          <w:numId w:val="21"/>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C37481">
        <w:rPr>
          <w:rFonts w:ascii="Times New Roman" w:eastAsia="Times New Roman" w:hAnsi="Times New Roman" w:cs="Times New Roman"/>
          <w:color w:val="auto"/>
          <w:kern w:val="0"/>
          <w:sz w:val="24"/>
          <w14:ligatures w14:val="none"/>
        </w:rPr>
        <w:t xml:space="preserve">We'll adhere to a Test-Driven Development (TDD) approach. This involves </w:t>
      </w:r>
      <w:r w:rsidR="00232D9C">
        <w:rPr>
          <w:rFonts w:ascii="Times New Roman" w:eastAsia="Times New Roman" w:hAnsi="Times New Roman" w:cs="Times New Roman"/>
          <w:color w:val="auto"/>
          <w:kern w:val="0"/>
          <w:sz w:val="24"/>
          <w14:ligatures w14:val="none"/>
        </w:rPr>
        <w:t>testing</w:t>
      </w:r>
      <w:r w:rsidRPr="00C37481">
        <w:rPr>
          <w:rFonts w:ascii="Times New Roman" w:eastAsia="Times New Roman" w:hAnsi="Times New Roman" w:cs="Times New Roman"/>
          <w:color w:val="auto"/>
          <w:kern w:val="0"/>
          <w:sz w:val="24"/>
          <w14:ligatures w14:val="none"/>
        </w:rPr>
        <w:t xml:space="preserve"> for individual code modules before writing the actual code. This ensures each module functions as intended and simplifies debugging during integration.</w:t>
      </w:r>
    </w:p>
    <w:p w14:paraId="689A3797" w14:textId="77777777" w:rsidR="003A5EE8" w:rsidRDefault="00C37481" w:rsidP="00415B04">
      <w:pPr>
        <w:numPr>
          <w:ilvl w:val="0"/>
          <w:numId w:val="21"/>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C37481">
        <w:rPr>
          <w:rFonts w:ascii="Times New Roman" w:eastAsia="Times New Roman" w:hAnsi="Times New Roman" w:cs="Times New Roman"/>
          <w:color w:val="auto"/>
          <w:kern w:val="0"/>
          <w:sz w:val="24"/>
          <w14:ligatures w14:val="none"/>
        </w:rPr>
        <w:t>For integration testing, we'll develop tests to verify seamless interaction between different system components (e.g., data upload module interacting with the data storage layer).</w:t>
      </w:r>
    </w:p>
    <w:p w14:paraId="1C81F068" w14:textId="2B0A8A2C" w:rsidR="003A5EE8" w:rsidRPr="000E34DD" w:rsidRDefault="00C37481" w:rsidP="00415B04">
      <w:pPr>
        <w:pStyle w:val="ListParagraph"/>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A5EE8">
        <w:rPr>
          <w:rFonts w:ascii="Times New Roman" w:eastAsia="Times New Roman" w:hAnsi="Times New Roman" w:cs="Times New Roman"/>
          <w:b/>
          <w:kern w:val="0"/>
          <w:sz w:val="24"/>
          <w:szCs w:val="24"/>
          <w14:ligatures w14:val="none"/>
        </w:rPr>
        <w:t>Deployment and Monitoring</w:t>
      </w:r>
      <w:r w:rsidR="00232D9C">
        <w:rPr>
          <w:rFonts w:ascii="Times New Roman" w:eastAsia="Times New Roman" w:hAnsi="Times New Roman" w:cs="Times New Roman"/>
          <w:b/>
          <w:kern w:val="0"/>
          <w:sz w:val="24"/>
          <w:szCs w:val="24"/>
          <w14:ligatures w14:val="none"/>
        </w:rPr>
        <w:t>:</w:t>
      </w:r>
    </w:p>
    <w:p w14:paraId="3C0E4FA3" w14:textId="2B11ED11" w:rsidR="000E34DD" w:rsidRPr="003A5EE8" w:rsidRDefault="000E34DD" w:rsidP="00415B04">
      <w:pPr>
        <w:pStyle w:val="ListParagraph"/>
        <w:spacing w:before="100" w:beforeAutospacing="1" w:after="100" w:afterAutospacing="1" w:line="360" w:lineRule="auto"/>
        <w:ind w:left="630"/>
        <w:jc w:val="both"/>
        <w:rPr>
          <w:rFonts w:ascii="Times New Roman" w:eastAsia="Times New Roman" w:hAnsi="Times New Roman" w:cs="Times New Roman"/>
          <w:kern w:val="0"/>
          <w:sz w:val="24"/>
          <w:szCs w:val="24"/>
          <w14:ligatures w14:val="none"/>
        </w:rPr>
      </w:pPr>
    </w:p>
    <w:p w14:paraId="1D1B6B49" w14:textId="5B09EBBB" w:rsidR="00C37481" w:rsidRPr="000E34DD" w:rsidRDefault="00C37481" w:rsidP="00415B04">
      <w:pPr>
        <w:pStyle w:val="ListParagraph"/>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4DD">
        <w:rPr>
          <w:rFonts w:ascii="Times New Roman" w:eastAsia="Times New Roman" w:hAnsi="Times New Roman" w:cs="Times New Roman"/>
          <w:b/>
          <w:kern w:val="0"/>
          <w:sz w:val="24"/>
          <w:szCs w:val="24"/>
          <w14:ligatures w14:val="none"/>
        </w:rPr>
        <w:lastRenderedPageBreak/>
        <w:t>Cloud Deployment:</w:t>
      </w:r>
    </w:p>
    <w:p w14:paraId="3B83EB5F" w14:textId="77777777" w:rsidR="000E34DD" w:rsidRDefault="00C37481" w:rsidP="00415B04">
      <w:pPr>
        <w:numPr>
          <w:ilvl w:val="0"/>
          <w:numId w:val="23"/>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C37481">
        <w:rPr>
          <w:rFonts w:ascii="Times New Roman" w:eastAsia="Times New Roman" w:hAnsi="Times New Roman" w:cs="Times New Roman"/>
          <w:color w:val="auto"/>
          <w:kern w:val="0"/>
          <w:sz w:val="24"/>
          <w14:ligatures w14:val="none"/>
        </w:rPr>
        <w:t>Based on the chosen technology stack and scalability needs, we'll deploy the platform on a secure cloud platform. Containerization technologies like Docker can be leveraged to package and deploy the application efficiently across different cloud environments.</w:t>
      </w:r>
    </w:p>
    <w:p w14:paraId="65FC5A37" w14:textId="034E02B0" w:rsidR="00C37481" w:rsidRPr="000E34DD" w:rsidRDefault="00C37481" w:rsidP="00415B04">
      <w:pPr>
        <w:pStyle w:val="ListParagraph"/>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4DD">
        <w:rPr>
          <w:rFonts w:ascii="Times New Roman" w:eastAsia="Times New Roman" w:hAnsi="Times New Roman" w:cs="Times New Roman"/>
          <w:b/>
          <w:kern w:val="0"/>
          <w:sz w:val="24"/>
          <w:szCs w:val="24"/>
          <w14:ligatures w14:val="none"/>
        </w:rPr>
        <w:t>Security Considerations:</w:t>
      </w:r>
    </w:p>
    <w:p w14:paraId="1D1DE432" w14:textId="77777777" w:rsidR="00C37481" w:rsidRPr="00C37481" w:rsidRDefault="00C37481" w:rsidP="00415B04">
      <w:pPr>
        <w:numPr>
          <w:ilvl w:val="0"/>
          <w:numId w:val="24"/>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C37481">
        <w:rPr>
          <w:rFonts w:ascii="Times New Roman" w:eastAsia="Times New Roman" w:hAnsi="Times New Roman" w:cs="Times New Roman"/>
          <w:color w:val="auto"/>
          <w:kern w:val="0"/>
          <w:sz w:val="24"/>
          <w14:ligatures w14:val="none"/>
        </w:rPr>
        <w:t>Implementing industry best practices for security is paramount. This includes user authentication and authorization with role-based access control (RBAC).</w:t>
      </w:r>
    </w:p>
    <w:p w14:paraId="70CABE8A" w14:textId="6DAA05B4" w:rsidR="00415B04" w:rsidRPr="00232D9C" w:rsidRDefault="00C37481" w:rsidP="00232D9C">
      <w:pPr>
        <w:numPr>
          <w:ilvl w:val="0"/>
          <w:numId w:val="24"/>
        </w:num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sidRPr="00C37481">
        <w:rPr>
          <w:rFonts w:ascii="Times New Roman" w:eastAsia="Times New Roman" w:hAnsi="Times New Roman" w:cs="Times New Roman"/>
          <w:color w:val="auto"/>
          <w:kern w:val="0"/>
          <w:sz w:val="24"/>
          <w14:ligatures w14:val="none"/>
        </w:rPr>
        <w:t>Data encryption at rest and in transit will be crucial for protecting sensitive geospatial data.</w:t>
      </w:r>
    </w:p>
    <w:p w14:paraId="038F51E3" w14:textId="39E4D646" w:rsidR="00E076C6" w:rsidRDefault="007924C7" w:rsidP="00415B04">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noProof/>
          <w:color w:val="auto"/>
          <w:kern w:val="0"/>
          <w:sz w:val="24"/>
        </w:rPr>
        <w:lastRenderedPageBreak/>
        <w:drawing>
          <wp:inline distT="0" distB="0" distL="0" distR="0" wp14:anchorId="1AFCFD25" wp14:editId="58417F1C">
            <wp:extent cx="5855677" cy="6946109"/>
            <wp:effectExtent l="0" t="0" r="0" b="0"/>
            <wp:docPr id="1781612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12220" name="Picture 17816122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0394" cy="6951704"/>
                    </a:xfrm>
                    <a:prstGeom prst="rect">
                      <a:avLst/>
                    </a:prstGeom>
                  </pic:spPr>
                </pic:pic>
              </a:graphicData>
            </a:graphic>
          </wp:inline>
        </w:drawing>
      </w:r>
    </w:p>
    <w:p w14:paraId="500C78AC" w14:textId="77777777" w:rsidR="00415B04" w:rsidRPr="0007239F" w:rsidRDefault="00415B04" w:rsidP="00415B04">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p>
    <w:p w14:paraId="479DE652" w14:textId="25A23583" w:rsidR="00EF121A" w:rsidRPr="00552400" w:rsidRDefault="00EF121A" w:rsidP="00415B04">
      <w:pPr>
        <w:pStyle w:val="ListParagraph"/>
        <w:numPr>
          <w:ilvl w:val="0"/>
          <w:numId w:val="3"/>
        </w:numPr>
        <w:spacing w:after="94" w:line="360" w:lineRule="auto"/>
        <w:rPr>
          <w:rFonts w:ascii="Times New Roman" w:eastAsia="Calibri" w:hAnsi="Times New Roman" w:cs="Times New Roman"/>
        </w:rPr>
      </w:pPr>
      <w:r w:rsidRPr="36C37239">
        <w:rPr>
          <w:rFonts w:ascii="Times New Roman" w:eastAsia="Times New Roman" w:hAnsi="Times New Roman" w:cs="Times New Roman"/>
          <w:b/>
          <w:sz w:val="28"/>
          <w:szCs w:val="28"/>
        </w:rPr>
        <w:t xml:space="preserve">Tools/Technology Used: </w:t>
      </w:r>
    </w:p>
    <w:p w14:paraId="3B18EE07" w14:textId="77777777" w:rsidR="00EF121A" w:rsidRPr="00552400" w:rsidRDefault="00EF121A" w:rsidP="00415B04">
      <w:pPr>
        <w:pStyle w:val="ListParagraph"/>
        <w:spacing w:after="94" w:line="360" w:lineRule="auto"/>
        <w:ind w:left="450"/>
        <w:rPr>
          <w:rFonts w:ascii="Times New Roman" w:eastAsia="Calibri" w:hAnsi="Times New Roman" w:cs="Times New Roman"/>
        </w:rPr>
      </w:pPr>
    </w:p>
    <w:p w14:paraId="0D99220E" w14:textId="77777777" w:rsidR="00EF121A" w:rsidRPr="00552400" w:rsidRDefault="00EF121A" w:rsidP="00415B04">
      <w:pPr>
        <w:pStyle w:val="ListParagraph"/>
        <w:numPr>
          <w:ilvl w:val="1"/>
          <w:numId w:val="3"/>
        </w:numPr>
        <w:spacing w:after="94" w:line="360" w:lineRule="auto"/>
        <w:ind w:left="540"/>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lastRenderedPageBreak/>
        <w:t>Minimum Hardware Requirements:</w:t>
      </w:r>
    </w:p>
    <w:p w14:paraId="46BC1F5E" w14:textId="77777777" w:rsidR="00EF121A" w:rsidRPr="00552400" w:rsidRDefault="00EF121A" w:rsidP="00415B04">
      <w:pPr>
        <w:pStyle w:val="ListParagraph"/>
        <w:spacing w:after="94" w:line="360" w:lineRule="auto"/>
        <w:ind w:left="540"/>
        <w:jc w:val="both"/>
        <w:rPr>
          <w:rFonts w:ascii="Times New Roman" w:eastAsia="Calibri" w:hAnsi="Times New Roman" w:cs="Times New Roman"/>
          <w:sz w:val="24"/>
          <w:szCs w:val="24"/>
        </w:rPr>
      </w:pPr>
    </w:p>
    <w:p w14:paraId="3A0C4066"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 xml:space="preserve">Processor: Intel i5 13th generation/ AMD Ryzen5 H-series or Higher: </w:t>
      </w:r>
      <w:r w:rsidRPr="00552400">
        <w:rPr>
          <w:rFonts w:ascii="Times New Roman" w:eastAsia="Times New Roman" w:hAnsi="Times New Roman" w:cs="Times New Roman"/>
          <w:kern w:val="0"/>
          <w:sz w:val="24"/>
          <w:szCs w:val="24"/>
          <w14:ligatures w14:val="none"/>
        </w:rPr>
        <w:t>The processor serves as the computational engine for executing complex geospatial algorithms, image processing tasks, and machine learning models</w:t>
      </w:r>
    </w:p>
    <w:p w14:paraId="030F6E70"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RAM: 8GB minimum, 16GB recommended:</w:t>
      </w:r>
      <w:r w:rsidRPr="00552400">
        <w:rPr>
          <w:rFonts w:ascii="Times New Roman" w:eastAsia="Times New Roman" w:hAnsi="Times New Roman" w:cs="Times New Roman"/>
          <w:kern w:val="0"/>
          <w:sz w:val="24"/>
          <w:szCs w:val="24"/>
          <w14:ligatures w14:val="none"/>
        </w:rPr>
        <w:t xml:space="preserve"> Adequate RAM is crucial for handling large datasets and performing memory-intensive operations like image processing and machine learning model training. </w:t>
      </w:r>
    </w:p>
    <w:p w14:paraId="020C68F3"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Storage: 128 GB SSD or higher:</w:t>
      </w:r>
      <w:r w:rsidRPr="00552400">
        <w:rPr>
          <w:rFonts w:ascii="Times New Roman" w:eastAsia="Times New Roman" w:hAnsi="Times New Roman" w:cs="Times New Roman"/>
          <w:kern w:val="0"/>
          <w:sz w:val="24"/>
          <w:szCs w:val="24"/>
          <w14:ligatures w14:val="none"/>
        </w:rPr>
        <w:t xml:space="preserve"> SSD storage facilitates faster data access and retrieval, enhancing the platform's responsiveness and user experience. It provides ample space for storing geospatial datasets, satellite imagery, and analytical results, ensuring efficient data management and accessibility.</w:t>
      </w:r>
    </w:p>
    <w:p w14:paraId="3122F6D7"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Graphics Card: NVIDIA GeForce GTX 1650 or equivalent:</w:t>
      </w:r>
      <w:r w:rsidRPr="00552400">
        <w:rPr>
          <w:rFonts w:ascii="Times New Roman" w:eastAsia="Times New Roman" w:hAnsi="Times New Roman" w:cs="Times New Roman"/>
          <w:kern w:val="0"/>
          <w:sz w:val="24"/>
          <w:szCs w:val="24"/>
          <w14:ligatures w14:val="none"/>
        </w:rPr>
        <w:t xml:space="preserve"> A dedicated graphics card accelerates image rendering, visualization, and graphical computations required for geospatial data analysis and visualization tasks. It enhances the platform's graphical performance and supports advanced visualization techniques, such as 3D mapping and terrain rendering.</w:t>
      </w:r>
    </w:p>
    <w:p w14:paraId="2564684D"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Others: High-speed internet connection:</w:t>
      </w:r>
      <w:r w:rsidRPr="00552400">
        <w:rPr>
          <w:rFonts w:ascii="Times New Roman" w:eastAsia="Times New Roman" w:hAnsi="Times New Roman" w:cs="Times New Roman"/>
          <w:kern w:val="0"/>
          <w:sz w:val="24"/>
          <w:szCs w:val="24"/>
          <w14:ligatures w14:val="none"/>
        </w:rPr>
        <w:t xml:space="preserve"> A high-speed internet connection ensures seamless data retrieval from online sources, cloud-based services, and APIs. It facilitates real-time data streaming, collaborative work, and platform updates, enhancing the platform's connectivity and responsiveness.</w:t>
      </w:r>
    </w:p>
    <w:p w14:paraId="180207C6" w14:textId="77777777" w:rsidR="00EF121A" w:rsidRPr="00552400" w:rsidRDefault="00EF121A" w:rsidP="00415B04">
      <w:pPr>
        <w:pStyle w:val="ListParagraph"/>
        <w:spacing w:after="94" w:line="360" w:lineRule="auto"/>
        <w:ind w:left="1080"/>
        <w:jc w:val="both"/>
        <w:rPr>
          <w:rFonts w:ascii="Times New Roman" w:eastAsia="Calibri" w:hAnsi="Times New Roman" w:cs="Times New Roman"/>
          <w:sz w:val="24"/>
          <w:szCs w:val="24"/>
        </w:rPr>
      </w:pPr>
    </w:p>
    <w:p w14:paraId="20F0FA71" w14:textId="77777777" w:rsidR="00EF121A" w:rsidRPr="00552400" w:rsidRDefault="00EF121A" w:rsidP="00415B04">
      <w:pPr>
        <w:pStyle w:val="ListParagraph"/>
        <w:numPr>
          <w:ilvl w:val="1"/>
          <w:numId w:val="3"/>
        </w:numPr>
        <w:spacing w:after="94" w:line="360" w:lineRule="auto"/>
        <w:ind w:left="540"/>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Minimum Software Requirements:</w:t>
      </w:r>
    </w:p>
    <w:p w14:paraId="57C48DC7" w14:textId="77777777" w:rsidR="00EF121A" w:rsidRPr="00552400" w:rsidRDefault="00EF121A" w:rsidP="00415B04">
      <w:pPr>
        <w:pStyle w:val="ListParagraph"/>
        <w:spacing w:after="94" w:line="360" w:lineRule="auto"/>
        <w:ind w:left="540"/>
        <w:jc w:val="both"/>
        <w:rPr>
          <w:rFonts w:ascii="Times New Roman" w:eastAsia="Calibri" w:hAnsi="Times New Roman" w:cs="Times New Roman"/>
          <w:sz w:val="24"/>
          <w:szCs w:val="24"/>
        </w:rPr>
      </w:pPr>
    </w:p>
    <w:p w14:paraId="2A7FE522"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 xml:space="preserve">Operating System: Windows 10 (or higher) or Linux (Ubuntu 16.04): </w:t>
      </w:r>
      <w:r w:rsidRPr="00552400">
        <w:rPr>
          <w:rFonts w:ascii="Times New Roman" w:eastAsia="Times New Roman" w:hAnsi="Times New Roman" w:cs="Times New Roman"/>
          <w:kern w:val="0"/>
          <w:sz w:val="24"/>
          <w:szCs w:val="24"/>
          <w14:ligatures w14:val="none"/>
        </w:rPr>
        <w:t xml:space="preserve">The operating system serves as the foundational software layer for running development tools, databases, and geospatial platform software. </w:t>
      </w:r>
    </w:p>
    <w:p w14:paraId="07861B07"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 xml:space="preserve">Development Tools: </w:t>
      </w:r>
    </w:p>
    <w:p w14:paraId="3EC78E92" w14:textId="77777777" w:rsidR="00EF121A" w:rsidRPr="00552400" w:rsidRDefault="00EF121A" w:rsidP="00415B04">
      <w:pPr>
        <w:pStyle w:val="ListParagraph"/>
        <w:numPr>
          <w:ilvl w:val="0"/>
          <w:numId w:val="31"/>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Geospatial Platform Software:</w:t>
      </w:r>
      <w:r w:rsidRPr="00552400">
        <w:rPr>
          <w:rFonts w:ascii="Times New Roman" w:eastAsia="Times New Roman" w:hAnsi="Times New Roman" w:cs="Times New Roman"/>
          <w:kern w:val="0"/>
          <w:sz w:val="24"/>
          <w:szCs w:val="24"/>
          <w14:ligatures w14:val="none"/>
        </w:rPr>
        <w:t xml:space="preserve"> Enables geospatial data visualization, analysis, and management, supporting various GIS functionalities crucial for the platform's core features.</w:t>
      </w:r>
    </w:p>
    <w:p w14:paraId="08B54545" w14:textId="77777777" w:rsidR="00EF121A" w:rsidRPr="00552400" w:rsidRDefault="00EF121A" w:rsidP="00415B04">
      <w:pPr>
        <w:pStyle w:val="ListParagraph"/>
        <w:numPr>
          <w:ilvl w:val="0"/>
          <w:numId w:val="31"/>
        </w:numPr>
        <w:spacing w:after="94" w:line="360" w:lineRule="auto"/>
        <w:jc w:val="both"/>
        <w:rPr>
          <w:rFonts w:ascii="Times New Roman" w:eastAsia="Calibri" w:hAnsi="Times New Roman" w:cs="Times New Roman"/>
          <w:sz w:val="24"/>
          <w:szCs w:val="24"/>
        </w:rPr>
      </w:pPr>
      <w:proofErr w:type="spellStart"/>
      <w:r w:rsidRPr="00552400">
        <w:rPr>
          <w:rFonts w:ascii="Times New Roman" w:eastAsia="Times New Roman" w:hAnsi="Times New Roman" w:cs="Times New Roman"/>
          <w:b/>
          <w:bCs/>
          <w:kern w:val="0"/>
          <w:sz w:val="24"/>
          <w:szCs w:val="24"/>
          <w14:ligatures w14:val="none"/>
        </w:rPr>
        <w:lastRenderedPageBreak/>
        <w:t>Jupyter</w:t>
      </w:r>
      <w:proofErr w:type="spellEnd"/>
      <w:r w:rsidRPr="00552400">
        <w:rPr>
          <w:rFonts w:ascii="Times New Roman" w:eastAsia="Times New Roman" w:hAnsi="Times New Roman" w:cs="Times New Roman"/>
          <w:b/>
          <w:bCs/>
          <w:kern w:val="0"/>
          <w:sz w:val="24"/>
          <w:szCs w:val="24"/>
          <w14:ligatures w14:val="none"/>
        </w:rPr>
        <w:t xml:space="preserve"> Notebook &amp; Google </w:t>
      </w:r>
      <w:proofErr w:type="spellStart"/>
      <w:r w:rsidRPr="00552400">
        <w:rPr>
          <w:rFonts w:ascii="Times New Roman" w:eastAsia="Times New Roman" w:hAnsi="Times New Roman" w:cs="Times New Roman"/>
          <w:b/>
          <w:bCs/>
          <w:kern w:val="0"/>
          <w:sz w:val="24"/>
          <w:szCs w:val="24"/>
          <w14:ligatures w14:val="none"/>
        </w:rPr>
        <w:t>Colab</w:t>
      </w:r>
      <w:proofErr w:type="spellEnd"/>
      <w:r w:rsidRPr="00552400">
        <w:rPr>
          <w:rFonts w:ascii="Times New Roman" w:eastAsia="Times New Roman" w:hAnsi="Times New Roman" w:cs="Times New Roman"/>
          <w:b/>
          <w:bCs/>
          <w:kern w:val="0"/>
          <w:sz w:val="24"/>
          <w:szCs w:val="24"/>
          <w14:ligatures w14:val="none"/>
        </w:rPr>
        <w:t>:</w:t>
      </w:r>
      <w:r w:rsidRPr="00552400">
        <w:rPr>
          <w:rFonts w:ascii="Times New Roman" w:eastAsia="Times New Roman" w:hAnsi="Times New Roman" w:cs="Times New Roman"/>
          <w:kern w:val="0"/>
          <w:sz w:val="24"/>
          <w:szCs w:val="24"/>
          <w14:ligatures w14:val="none"/>
        </w:rPr>
        <w:t xml:space="preserve"> Facilitate interactive data analysis, code experimentation, and collaborative work on geospatial algorithms and machine learning models.</w:t>
      </w:r>
    </w:p>
    <w:p w14:paraId="2D2F0D75" w14:textId="77777777" w:rsidR="00EF121A" w:rsidRPr="00552400" w:rsidRDefault="00EF121A" w:rsidP="00415B04">
      <w:pPr>
        <w:pStyle w:val="ListParagraph"/>
        <w:numPr>
          <w:ilvl w:val="0"/>
          <w:numId w:val="31"/>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Git &amp; Version Control:</w:t>
      </w:r>
      <w:r w:rsidRPr="00552400">
        <w:rPr>
          <w:rFonts w:ascii="Times New Roman" w:eastAsia="Times New Roman" w:hAnsi="Times New Roman" w:cs="Times New Roman"/>
          <w:kern w:val="0"/>
          <w:sz w:val="24"/>
          <w:szCs w:val="24"/>
          <w14:ligatures w14:val="none"/>
        </w:rPr>
        <w:t xml:space="preserve"> Provides version control and collaborative development capabilities, ensuring code integrity, traceability, and efficient team collaboration.</w:t>
      </w:r>
    </w:p>
    <w:p w14:paraId="01240D7C" w14:textId="77777777" w:rsidR="00EF121A" w:rsidRPr="00552400" w:rsidRDefault="00EF121A" w:rsidP="00415B04">
      <w:pPr>
        <w:pStyle w:val="ListParagraph"/>
        <w:numPr>
          <w:ilvl w:val="0"/>
          <w:numId w:val="31"/>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VS Code/ WebStorm JetBrains:</w:t>
      </w:r>
      <w:r w:rsidRPr="00552400">
        <w:rPr>
          <w:rFonts w:ascii="Times New Roman" w:eastAsia="Times New Roman" w:hAnsi="Times New Roman" w:cs="Times New Roman"/>
          <w:kern w:val="0"/>
          <w:sz w:val="24"/>
          <w:szCs w:val="24"/>
          <w14:ligatures w14:val="none"/>
        </w:rPr>
        <w:t xml:space="preserve"> Offers powerful code editing, debugging, and development environment features like extensions or plugins tailored for JavaScript, Node.js, and Next.js, enhancing developer productivity and code quality.</w:t>
      </w:r>
    </w:p>
    <w:p w14:paraId="5F260890"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Database: MongoDB:</w:t>
      </w:r>
      <w:r w:rsidRPr="00552400">
        <w:rPr>
          <w:rFonts w:ascii="Times New Roman" w:eastAsia="Times New Roman" w:hAnsi="Times New Roman" w:cs="Times New Roman"/>
          <w:kern w:val="0"/>
          <w:sz w:val="24"/>
          <w:szCs w:val="24"/>
          <w14:ligatures w14:val="none"/>
        </w:rPr>
        <w:t xml:space="preserve"> MongoDB serves as the primary database for storing structured and unstructured geospatial data, analytical results, and user information. Its flexible schema design, scalability, and geospatial indexing capabilities support efficient data management and retrieval, facilitating seamless integration with the platform's analytical components.</w:t>
      </w:r>
    </w:p>
    <w:p w14:paraId="51237732"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Web Browser: Standard web browser (Chrome/ Firefox):</w:t>
      </w:r>
      <w:r w:rsidRPr="00552400">
        <w:rPr>
          <w:rFonts w:ascii="Times New Roman" w:eastAsia="Times New Roman" w:hAnsi="Times New Roman" w:cs="Times New Roman"/>
          <w:kern w:val="0"/>
          <w:sz w:val="24"/>
          <w:szCs w:val="24"/>
          <w14:ligatures w14:val="none"/>
        </w:rPr>
        <w:t xml:space="preserve"> A standard web browser is essential for accessing the platform's web-based user interface, visualizations, and interactive features. Compatibility with popular browsers like Chrome and Firefox ensures broad accessibility and a consistent user experience across different devices and operating systems.</w:t>
      </w:r>
    </w:p>
    <w:p w14:paraId="4AAF38A9" w14:textId="77777777" w:rsidR="00EF121A" w:rsidRPr="00552400" w:rsidRDefault="00EF121A" w:rsidP="00415B04">
      <w:pPr>
        <w:pStyle w:val="ListParagraph"/>
        <w:numPr>
          <w:ilvl w:val="2"/>
          <w:numId w:val="3"/>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 xml:space="preserve">Others: </w:t>
      </w:r>
    </w:p>
    <w:p w14:paraId="244B327E" w14:textId="77777777" w:rsidR="00EF121A" w:rsidRPr="00552400" w:rsidRDefault="00EF121A" w:rsidP="00415B04">
      <w:pPr>
        <w:pStyle w:val="ListParagraph"/>
        <w:numPr>
          <w:ilvl w:val="0"/>
          <w:numId w:val="32"/>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Programming Languages:</w:t>
      </w:r>
      <w:r w:rsidRPr="00552400">
        <w:rPr>
          <w:rFonts w:ascii="Times New Roman" w:eastAsia="Times New Roman" w:hAnsi="Times New Roman" w:cs="Times New Roman"/>
          <w:kern w:val="0"/>
          <w:sz w:val="24"/>
          <w:szCs w:val="24"/>
          <w14:ligatures w14:val="none"/>
        </w:rPr>
        <w:t xml:space="preserve"> Python, JavaScript, Node.js, and Next.js are versatile languages supporting backend development, frontend UI components, server-side logic, and API integrations essential for the platform's functionality.</w:t>
      </w:r>
    </w:p>
    <w:p w14:paraId="73DCD50D" w14:textId="77777777" w:rsidR="00EF121A" w:rsidRPr="00552400" w:rsidRDefault="00EF121A" w:rsidP="00415B04">
      <w:pPr>
        <w:pStyle w:val="ListParagraph"/>
        <w:numPr>
          <w:ilvl w:val="0"/>
          <w:numId w:val="32"/>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Software Packages:</w:t>
      </w:r>
      <w:r w:rsidRPr="00552400">
        <w:rPr>
          <w:rFonts w:ascii="Times New Roman" w:eastAsia="Times New Roman" w:hAnsi="Times New Roman" w:cs="Times New Roman"/>
          <w:kern w:val="0"/>
          <w:sz w:val="24"/>
          <w:szCs w:val="24"/>
          <w14:ligatures w14:val="none"/>
        </w:rPr>
        <w:t xml:space="preserve"> ENVI and Radiometric Calibration Toolkit (RCT) support advanced image processing, spectral analysis, and radiometric corrections required for preprocessing satellite imagery and geospatial datasets.</w:t>
      </w:r>
    </w:p>
    <w:p w14:paraId="79E64649" w14:textId="77777777" w:rsidR="00EF121A" w:rsidRPr="00552400" w:rsidRDefault="00EF121A" w:rsidP="00415B04">
      <w:pPr>
        <w:pStyle w:val="ListParagraph"/>
        <w:numPr>
          <w:ilvl w:val="0"/>
          <w:numId w:val="32"/>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Spectral Libraries:</w:t>
      </w:r>
      <w:r w:rsidRPr="00552400">
        <w:rPr>
          <w:rFonts w:ascii="Times New Roman" w:eastAsia="Times New Roman" w:hAnsi="Times New Roman" w:cs="Times New Roman"/>
          <w:kern w:val="0"/>
          <w:sz w:val="24"/>
          <w:szCs w:val="24"/>
          <w14:ligatures w14:val="none"/>
        </w:rPr>
        <w:t xml:space="preserve"> USGS spectral library provides reference spectra for spectral signature analysis and material identification, enhancing the accuracy of image classification and land cover mapping.</w:t>
      </w:r>
    </w:p>
    <w:p w14:paraId="12235463" w14:textId="77777777" w:rsidR="00EF121A" w:rsidRPr="00F41A84" w:rsidRDefault="00EF121A" w:rsidP="00415B04">
      <w:pPr>
        <w:pStyle w:val="ListParagraph"/>
        <w:numPr>
          <w:ilvl w:val="0"/>
          <w:numId w:val="32"/>
        </w:numPr>
        <w:spacing w:after="94" w:line="360" w:lineRule="auto"/>
        <w:jc w:val="both"/>
        <w:rPr>
          <w:rFonts w:ascii="Times New Roman" w:eastAsia="Calibri" w:hAnsi="Times New Roman" w:cs="Times New Roman"/>
          <w:sz w:val="24"/>
          <w:szCs w:val="24"/>
        </w:rPr>
      </w:pPr>
      <w:r w:rsidRPr="00552400">
        <w:rPr>
          <w:rFonts w:ascii="Times New Roman" w:eastAsia="Times New Roman" w:hAnsi="Times New Roman" w:cs="Times New Roman"/>
          <w:b/>
          <w:bCs/>
          <w:kern w:val="0"/>
          <w:sz w:val="24"/>
          <w:szCs w:val="24"/>
          <w14:ligatures w14:val="none"/>
        </w:rPr>
        <w:t>Data Analysis Tools:</w:t>
      </w:r>
      <w:r w:rsidRPr="00552400">
        <w:rPr>
          <w:rFonts w:ascii="Times New Roman" w:eastAsia="Times New Roman" w:hAnsi="Times New Roman" w:cs="Times New Roman"/>
          <w:kern w:val="0"/>
          <w:sz w:val="24"/>
          <w:szCs w:val="24"/>
          <w14:ligatures w14:val="none"/>
        </w:rPr>
        <w:t xml:space="preserve"> Machine learning frameworks and data science libraries enable advanced analytics, predictive </w:t>
      </w:r>
      <w:proofErr w:type="spellStart"/>
      <w:r w:rsidRPr="00552400">
        <w:rPr>
          <w:rFonts w:ascii="Times New Roman" w:eastAsia="Times New Roman" w:hAnsi="Times New Roman" w:cs="Times New Roman"/>
          <w:kern w:val="0"/>
          <w:sz w:val="24"/>
          <w:szCs w:val="24"/>
          <w14:ligatures w14:val="none"/>
        </w:rPr>
        <w:t>modeling</w:t>
      </w:r>
      <w:proofErr w:type="spellEnd"/>
      <w:r w:rsidRPr="00552400">
        <w:rPr>
          <w:rFonts w:ascii="Times New Roman" w:eastAsia="Times New Roman" w:hAnsi="Times New Roman" w:cs="Times New Roman"/>
          <w:kern w:val="0"/>
          <w:sz w:val="24"/>
          <w:szCs w:val="24"/>
          <w14:ligatures w14:val="none"/>
        </w:rPr>
        <w:t>, and data-driven insights extraction essential for geospatial data analysis, environmental monitoring, and conservation planning.</w:t>
      </w:r>
    </w:p>
    <w:p w14:paraId="23306052" w14:textId="77777777" w:rsidR="001E6C59" w:rsidRPr="00C507ED" w:rsidRDefault="001E6C59" w:rsidP="00415B04">
      <w:pPr>
        <w:pStyle w:val="ListParagraph"/>
        <w:widowControl w:val="0"/>
        <w:spacing w:before="120" w:after="240" w:line="360" w:lineRule="auto"/>
        <w:ind w:left="1080"/>
        <w:rPr>
          <w:rFonts w:ascii="Times New Roman" w:hAnsi="Times New Roman" w:cs="Times New Roman"/>
          <w:color w:val="1F1F1F"/>
          <w:sz w:val="24"/>
          <w:szCs w:val="24"/>
        </w:rPr>
      </w:pPr>
    </w:p>
    <w:p w14:paraId="2320CE05" w14:textId="330947FA" w:rsidR="001E6C59" w:rsidRDefault="003661A5" w:rsidP="00415B04">
      <w:pPr>
        <w:spacing w:after="94" w:line="360" w:lineRule="auto"/>
        <w:rPr>
          <w:rFonts w:ascii="Times New Roman" w:eastAsia="Times New Roman" w:hAnsi="Times New Roman" w:cs="Times New Roman"/>
          <w:b/>
          <w:sz w:val="28"/>
        </w:rPr>
      </w:pPr>
      <w:r w:rsidRPr="00B37475">
        <w:rPr>
          <w:rFonts w:ascii="Times New Roman" w:eastAsia="Times New Roman" w:hAnsi="Times New Roman" w:cs="Times New Roman"/>
          <w:b/>
          <w:sz w:val="28"/>
        </w:rPr>
        <w:t xml:space="preserve">References: </w:t>
      </w:r>
    </w:p>
    <w:p w14:paraId="3F26418C" w14:textId="77777777" w:rsidR="006E4266" w:rsidRPr="002E3D58" w:rsidRDefault="00144829" w:rsidP="00415B04">
      <w:pPr>
        <w:spacing w:after="94" w:line="360" w:lineRule="auto"/>
        <w:jc w:val="both"/>
        <w:rPr>
          <w:rFonts w:ascii="Times New Roman" w:eastAsia="Times New Roman" w:hAnsi="Times New Roman" w:cs="Times New Roman"/>
          <w:b/>
          <w:sz w:val="24"/>
        </w:rPr>
      </w:pPr>
      <w:sdt>
        <w:sdtPr>
          <w:rPr>
            <w:rFonts w:ascii="Times New Roman" w:hAnsi="Times New Roman" w:cs="Times New Roman"/>
            <w:sz w:val="24"/>
          </w:rPr>
          <w:id w:val="-106901963"/>
          <w:citation/>
        </w:sdtPr>
        <w:sdtEndPr/>
        <w:sdtContent>
          <w:r w:rsidR="006E4266" w:rsidRPr="002E3D58">
            <w:rPr>
              <w:rFonts w:ascii="Times New Roman" w:hAnsi="Times New Roman" w:cs="Times New Roman"/>
              <w:sz w:val="24"/>
            </w:rPr>
            <w:fldChar w:fldCharType="begin"/>
          </w:r>
          <w:r w:rsidR="006E4266" w:rsidRPr="002E3D58">
            <w:rPr>
              <w:rFonts w:ascii="Times New Roman" w:hAnsi="Times New Roman" w:cs="Times New Roman"/>
              <w:sz w:val="24"/>
              <w:lang w:val="en-US"/>
            </w:rPr>
            <w:instrText xml:space="preserve"> CITATION Qua \l 1033 </w:instrText>
          </w:r>
          <w:r w:rsidR="006E4266" w:rsidRPr="002E3D58">
            <w:rPr>
              <w:rFonts w:ascii="Times New Roman" w:hAnsi="Times New Roman" w:cs="Times New Roman"/>
              <w:sz w:val="24"/>
            </w:rPr>
            <w:fldChar w:fldCharType="separate"/>
          </w:r>
          <w:r w:rsidR="006E4266" w:rsidRPr="002E3D58">
            <w:rPr>
              <w:rFonts w:ascii="Times New Roman" w:hAnsi="Times New Roman" w:cs="Times New Roman"/>
              <w:sz w:val="24"/>
              <w:lang w:val="en-US"/>
            </w:rPr>
            <w:t>[1]</w:t>
          </w:r>
          <w:r w:rsidR="006E4266" w:rsidRPr="002E3D58">
            <w:rPr>
              <w:rFonts w:ascii="Times New Roman" w:hAnsi="Times New Roman" w:cs="Times New Roman"/>
              <w:sz w:val="24"/>
            </w:rPr>
            <w:fldChar w:fldCharType="end"/>
          </w:r>
        </w:sdtContent>
      </w:sdt>
      <w:r w:rsidR="006E4266" w:rsidRPr="002E3D58">
        <w:rPr>
          <w:rStyle w:val="citationbibliografy"/>
          <w:rFonts w:ascii="Times New Roman" w:hAnsi="Times New Roman" w:cs="Times New Roman"/>
          <w:sz w:val="24"/>
        </w:rPr>
        <w:t xml:space="preserve"> R. A. VAUGHAN, “A Review of: ‘</w:t>
      </w:r>
      <w:r w:rsidR="006E4266" w:rsidRPr="002E3D58">
        <w:rPr>
          <w:rStyle w:val="citationbibliografy"/>
          <w:rFonts w:ascii="Times New Roman" w:hAnsi="Times New Roman" w:cs="Times New Roman"/>
          <w:i/>
          <w:iCs/>
          <w:sz w:val="24"/>
        </w:rPr>
        <w:t>Introduction to Remote Sensing</w:t>
      </w:r>
      <w:r w:rsidR="006E4266" w:rsidRPr="002E3D58">
        <w:rPr>
          <w:rStyle w:val="citationbibliografy"/>
          <w:rFonts w:ascii="Times New Roman" w:hAnsi="Times New Roman" w:cs="Times New Roman"/>
          <w:sz w:val="24"/>
        </w:rPr>
        <w:t xml:space="preserve">’. By J. B. CAMPBELL. (Guilford: The Guilford Press, 1987.) [Pp. 551] Price £34.95.” </w:t>
      </w:r>
      <w:r w:rsidR="006E4266" w:rsidRPr="002E3D58">
        <w:rPr>
          <w:rStyle w:val="citationbibliografy"/>
          <w:rFonts w:ascii="Times New Roman" w:hAnsi="Times New Roman" w:cs="Times New Roman"/>
          <w:i/>
          <w:iCs/>
          <w:sz w:val="24"/>
        </w:rPr>
        <w:t>International Journal of Remote Sensing</w:t>
      </w:r>
      <w:r w:rsidR="006E4266" w:rsidRPr="002E3D58">
        <w:rPr>
          <w:rStyle w:val="citationbibliografy"/>
          <w:rFonts w:ascii="Times New Roman" w:hAnsi="Times New Roman" w:cs="Times New Roman"/>
          <w:sz w:val="24"/>
        </w:rPr>
        <w:t xml:space="preserve">, vol. 11, no. 10, pp. 1932-1932, 1990, </w:t>
      </w:r>
      <w:proofErr w:type="spellStart"/>
      <w:r w:rsidR="006E4266" w:rsidRPr="002E3D58">
        <w:rPr>
          <w:rStyle w:val="citationbibliografy"/>
          <w:rFonts w:ascii="Times New Roman" w:hAnsi="Times New Roman" w:cs="Times New Roman"/>
          <w:sz w:val="24"/>
        </w:rPr>
        <w:t>doi</w:t>
      </w:r>
      <w:proofErr w:type="spellEnd"/>
      <w:r w:rsidR="006E4266" w:rsidRPr="002E3D58">
        <w:rPr>
          <w:rStyle w:val="citationbibliografy"/>
          <w:rFonts w:ascii="Times New Roman" w:hAnsi="Times New Roman" w:cs="Times New Roman"/>
          <w:sz w:val="24"/>
        </w:rPr>
        <w:t>: 10.1080/01431169008955145.</w:t>
      </w:r>
    </w:p>
    <w:p w14:paraId="1BD1327D" w14:textId="71952B6F" w:rsidR="00445B1A" w:rsidRPr="002E3D58" w:rsidRDefault="006E4266" w:rsidP="00415B04">
      <w:pPr>
        <w:spacing w:after="94" w:line="360" w:lineRule="auto"/>
        <w:jc w:val="both"/>
        <w:rPr>
          <w:rFonts w:ascii="Times New Roman" w:eastAsia="Times New Roman" w:hAnsi="Times New Roman" w:cs="Times New Roman"/>
          <w:b/>
          <w:sz w:val="24"/>
        </w:rPr>
      </w:pPr>
      <w:r w:rsidRPr="00445B1A">
        <w:rPr>
          <w:rFonts w:ascii="Times New Roman" w:eastAsia="Times New Roman" w:hAnsi="Times New Roman" w:cs="Times New Roman"/>
          <w:kern w:val="0"/>
          <w:sz w:val="24"/>
          <w14:ligatures w14:val="none"/>
        </w:rPr>
        <w:t>[</w:t>
      </w:r>
      <w:r w:rsidRPr="002E3D58">
        <w:rPr>
          <w:rFonts w:ascii="Times New Roman" w:eastAsia="Times New Roman" w:hAnsi="Times New Roman" w:cs="Times New Roman"/>
          <w:kern w:val="0"/>
          <w:sz w:val="24"/>
          <w14:ligatures w14:val="none"/>
        </w:rPr>
        <w:t>2</w:t>
      </w:r>
      <w:r w:rsidRPr="00445B1A">
        <w:rPr>
          <w:rFonts w:ascii="Times New Roman" w:eastAsia="Times New Roman" w:hAnsi="Times New Roman" w:cs="Times New Roman"/>
          <w:kern w:val="0"/>
          <w:sz w:val="24"/>
          <w14:ligatures w14:val="none"/>
        </w:rPr>
        <w:t>]‌</w:t>
      </w:r>
      <w:r w:rsidRPr="002E3D58">
        <w:rPr>
          <w:rFonts w:ascii="Times New Roman" w:eastAsia="Times New Roman" w:hAnsi="Times New Roman" w:cs="Times New Roman"/>
          <w:kern w:val="0"/>
          <w:sz w:val="24"/>
          <w14:ligatures w14:val="none"/>
        </w:rPr>
        <w:t xml:space="preserve"> </w:t>
      </w:r>
      <w:r w:rsidR="006B39FF" w:rsidRPr="006B39FF">
        <w:rPr>
          <w:rFonts w:ascii="Times New Roman" w:eastAsia="Times New Roman" w:hAnsi="Times New Roman" w:cs="Times New Roman"/>
          <w:color w:val="auto"/>
          <w:kern w:val="0"/>
          <w:sz w:val="24"/>
          <w14:ligatures w14:val="none"/>
        </w:rPr>
        <w:t xml:space="preserve">F. Goodchild and D. A. Quattrochi, “Scale in Remote Sensing and GIS.” 2023, </w:t>
      </w:r>
      <w:proofErr w:type="spellStart"/>
      <w:r w:rsidR="006B39FF" w:rsidRPr="006B39FF">
        <w:rPr>
          <w:rFonts w:ascii="Times New Roman" w:eastAsia="Times New Roman" w:hAnsi="Times New Roman" w:cs="Times New Roman"/>
          <w:color w:val="auto"/>
          <w:kern w:val="0"/>
          <w:sz w:val="24"/>
          <w14:ligatures w14:val="none"/>
        </w:rPr>
        <w:t>doi</w:t>
      </w:r>
      <w:proofErr w:type="spellEnd"/>
      <w:r w:rsidR="006B39FF" w:rsidRPr="006B39FF">
        <w:rPr>
          <w:rFonts w:ascii="Times New Roman" w:eastAsia="Times New Roman" w:hAnsi="Times New Roman" w:cs="Times New Roman"/>
          <w:color w:val="auto"/>
          <w:kern w:val="0"/>
          <w:sz w:val="24"/>
          <w14:ligatures w14:val="none"/>
        </w:rPr>
        <w:t>: 10.1201/9780203740170.</w:t>
      </w:r>
    </w:p>
    <w:p w14:paraId="262EB0CF" w14:textId="15FA2624" w:rsidR="00445B1A" w:rsidRPr="002E3D58" w:rsidRDefault="00445B1A" w:rsidP="00415B04">
      <w:pPr>
        <w:spacing w:line="360" w:lineRule="auto"/>
        <w:jc w:val="both"/>
        <w:rPr>
          <w:rFonts w:ascii="Times New Roman" w:eastAsia="Times New Roman" w:hAnsi="Times New Roman" w:cs="Times New Roman"/>
          <w:color w:val="auto"/>
          <w:kern w:val="0"/>
          <w:sz w:val="24"/>
          <w14:ligatures w14:val="none"/>
        </w:rPr>
      </w:pPr>
      <w:r w:rsidRPr="00445B1A">
        <w:rPr>
          <w:rFonts w:ascii="Times New Roman" w:eastAsia="Times New Roman" w:hAnsi="Times New Roman" w:cs="Times New Roman"/>
          <w:kern w:val="0"/>
          <w:sz w:val="24"/>
          <w14:ligatures w14:val="none"/>
        </w:rPr>
        <w:t>[</w:t>
      </w:r>
      <w:r w:rsidR="006E4266" w:rsidRPr="002E3D58">
        <w:rPr>
          <w:rFonts w:ascii="Times New Roman" w:eastAsia="Times New Roman" w:hAnsi="Times New Roman" w:cs="Times New Roman"/>
          <w:kern w:val="0"/>
          <w:sz w:val="24"/>
          <w14:ligatures w14:val="none"/>
        </w:rPr>
        <w:t>3</w:t>
      </w:r>
      <w:r w:rsidRPr="00445B1A">
        <w:rPr>
          <w:rFonts w:ascii="Times New Roman" w:eastAsia="Times New Roman" w:hAnsi="Times New Roman" w:cs="Times New Roman"/>
          <w:kern w:val="0"/>
          <w:sz w:val="24"/>
          <w14:ligatures w14:val="none"/>
        </w:rPr>
        <w:t>]‌</w:t>
      </w:r>
      <w:r w:rsidR="00F05BCD" w:rsidRPr="002E3D58">
        <w:rPr>
          <w:rFonts w:ascii="Times New Roman" w:eastAsia="Times New Roman" w:hAnsi="Times New Roman" w:cs="Times New Roman"/>
          <w:kern w:val="0"/>
          <w:sz w:val="24"/>
          <w14:ligatures w14:val="none"/>
        </w:rPr>
        <w:t xml:space="preserve"> </w:t>
      </w:r>
      <w:r w:rsidR="00F05BCD" w:rsidRPr="00F05BCD">
        <w:rPr>
          <w:rFonts w:ascii="Times New Roman" w:eastAsia="Times New Roman" w:hAnsi="Times New Roman" w:cs="Times New Roman"/>
          <w:color w:val="auto"/>
          <w:kern w:val="0"/>
          <w:sz w:val="24"/>
          <w14:ligatures w14:val="none"/>
        </w:rPr>
        <w:t xml:space="preserve">R. Sensing, L. cover Change, U. Areas, and C. Detection, “Remote Sensing-Based Urban Land Use/Land Cover Change Detection and Monitoring.” </w:t>
      </w:r>
      <w:r w:rsidR="00F05BCD" w:rsidRPr="00F05BCD">
        <w:rPr>
          <w:rFonts w:ascii="Times New Roman" w:eastAsia="Times New Roman" w:hAnsi="Times New Roman" w:cs="Times New Roman"/>
          <w:i/>
          <w:iCs/>
          <w:color w:val="auto"/>
          <w:kern w:val="0"/>
          <w:sz w:val="24"/>
          <w14:ligatures w14:val="none"/>
        </w:rPr>
        <w:t>Journal of Remote Sensing &amp; GIS</w:t>
      </w:r>
      <w:r w:rsidR="00F05BCD" w:rsidRPr="00F05BCD">
        <w:rPr>
          <w:rFonts w:ascii="Times New Roman" w:eastAsia="Times New Roman" w:hAnsi="Times New Roman" w:cs="Times New Roman"/>
          <w:color w:val="auto"/>
          <w:kern w:val="0"/>
          <w:sz w:val="24"/>
          <w14:ligatures w14:val="none"/>
        </w:rPr>
        <w:t xml:space="preserve">, vol. 6, no. 2, 2017, </w:t>
      </w:r>
      <w:proofErr w:type="spellStart"/>
      <w:r w:rsidR="00F05BCD" w:rsidRPr="00F05BCD">
        <w:rPr>
          <w:rFonts w:ascii="Times New Roman" w:eastAsia="Times New Roman" w:hAnsi="Times New Roman" w:cs="Times New Roman"/>
          <w:color w:val="auto"/>
          <w:kern w:val="0"/>
          <w:sz w:val="24"/>
          <w14:ligatures w14:val="none"/>
        </w:rPr>
        <w:t>doi</w:t>
      </w:r>
      <w:proofErr w:type="spellEnd"/>
      <w:r w:rsidR="00F05BCD" w:rsidRPr="00F05BCD">
        <w:rPr>
          <w:rFonts w:ascii="Times New Roman" w:eastAsia="Times New Roman" w:hAnsi="Times New Roman" w:cs="Times New Roman"/>
          <w:color w:val="auto"/>
          <w:kern w:val="0"/>
          <w:sz w:val="24"/>
          <w14:ligatures w14:val="none"/>
        </w:rPr>
        <w:t>: 10.4172/2469-4134.1000196.</w:t>
      </w:r>
    </w:p>
    <w:p w14:paraId="1EF2A8D5" w14:textId="68843539" w:rsidR="00445B1A" w:rsidRPr="002E3D58" w:rsidRDefault="00445B1A" w:rsidP="00415B04">
      <w:pPr>
        <w:shd w:val="clear" w:color="auto" w:fill="FFFFFF" w:themeFill="background1"/>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w:t>
      </w:r>
      <w:r w:rsidR="006E4266" w:rsidRPr="002E3D58">
        <w:rPr>
          <w:rFonts w:ascii="Times New Roman" w:eastAsia="Times New Roman" w:hAnsi="Times New Roman" w:cs="Times New Roman"/>
          <w:kern w:val="0"/>
          <w:sz w:val="24"/>
          <w14:ligatures w14:val="none"/>
        </w:rPr>
        <w:t>4</w:t>
      </w:r>
      <w:r w:rsidRPr="00445B1A">
        <w:rPr>
          <w:rFonts w:ascii="Times New Roman" w:eastAsia="Times New Roman" w:hAnsi="Times New Roman" w:cs="Times New Roman"/>
          <w:kern w:val="0"/>
          <w:sz w:val="24"/>
          <w14:ligatures w14:val="none"/>
        </w:rPr>
        <w:t>]‌</w:t>
      </w:r>
      <w:r w:rsidR="00750DA4" w:rsidRPr="002E3D58">
        <w:rPr>
          <w:rFonts w:ascii="Times New Roman" w:eastAsia="Times New Roman" w:hAnsi="Times New Roman" w:cs="Times New Roman"/>
          <w:kern w:val="0"/>
          <w:sz w:val="24"/>
          <w14:ligatures w14:val="none"/>
        </w:rPr>
        <w:t xml:space="preserve"> </w:t>
      </w:r>
      <w:r w:rsidR="000A4667" w:rsidRPr="002E3D58">
        <w:rPr>
          <w:rStyle w:val="citationbibliografy"/>
          <w:rFonts w:ascii="Times New Roman" w:hAnsi="Times New Roman" w:cs="Times New Roman"/>
          <w:sz w:val="24"/>
        </w:rPr>
        <w:t xml:space="preserve">R. A. SCHOWENGERDT, “Digital Image Processing.” </w:t>
      </w:r>
      <w:r w:rsidR="000A4667" w:rsidRPr="002E3D58">
        <w:rPr>
          <w:rStyle w:val="citationbibliografy"/>
          <w:rFonts w:ascii="Times New Roman" w:hAnsi="Times New Roman" w:cs="Times New Roman"/>
          <w:i/>
          <w:iCs/>
          <w:sz w:val="24"/>
        </w:rPr>
        <w:t>Techniques for Image Processing and Classifications in Remote Sensing</w:t>
      </w:r>
      <w:r w:rsidR="000A4667" w:rsidRPr="002E3D58">
        <w:rPr>
          <w:rStyle w:val="citationbibliografy"/>
          <w:rFonts w:ascii="Times New Roman" w:hAnsi="Times New Roman" w:cs="Times New Roman"/>
          <w:sz w:val="24"/>
        </w:rPr>
        <w:t xml:space="preserve">, pp. 57-128, 1983, </w:t>
      </w:r>
      <w:proofErr w:type="spellStart"/>
      <w:r w:rsidR="000A4667" w:rsidRPr="002E3D58">
        <w:rPr>
          <w:rStyle w:val="citationbibliografy"/>
          <w:rFonts w:ascii="Times New Roman" w:hAnsi="Times New Roman" w:cs="Times New Roman"/>
          <w:sz w:val="24"/>
        </w:rPr>
        <w:t>doi</w:t>
      </w:r>
      <w:proofErr w:type="spellEnd"/>
      <w:r w:rsidR="000A4667" w:rsidRPr="002E3D58">
        <w:rPr>
          <w:rStyle w:val="citationbibliografy"/>
          <w:rFonts w:ascii="Times New Roman" w:hAnsi="Times New Roman" w:cs="Times New Roman"/>
          <w:sz w:val="24"/>
        </w:rPr>
        <w:t>: 10.1016/b978-0-12-628980-0.50008-1.</w:t>
      </w:r>
    </w:p>
    <w:p w14:paraId="6F0ED25A" w14:textId="77777777" w:rsidR="00750DA4" w:rsidRPr="00445B1A" w:rsidRDefault="00750DA4"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200CF0FD" w14:textId="5811D679" w:rsidR="00445B1A" w:rsidRPr="002E3D58" w:rsidRDefault="00445B1A" w:rsidP="00415B04">
      <w:pPr>
        <w:shd w:val="clear" w:color="auto" w:fill="FFFFFF" w:themeFill="background1"/>
        <w:spacing w:after="0" w:line="360" w:lineRule="auto"/>
        <w:jc w:val="both"/>
        <w:rPr>
          <w:rStyle w:val="citationbibliografy"/>
          <w:rFonts w:ascii="Times New Roman" w:hAnsi="Times New Roman" w:cs="Times New Roman"/>
          <w:sz w:val="24"/>
        </w:rPr>
      </w:pPr>
      <w:r w:rsidRPr="00445B1A">
        <w:rPr>
          <w:rFonts w:ascii="Times New Roman" w:eastAsia="Times New Roman" w:hAnsi="Times New Roman" w:cs="Times New Roman"/>
          <w:kern w:val="0"/>
          <w:sz w:val="24"/>
          <w14:ligatures w14:val="none"/>
        </w:rPr>
        <w:t>[</w:t>
      </w:r>
      <w:r w:rsidR="006E4266" w:rsidRPr="002E3D58">
        <w:rPr>
          <w:rFonts w:ascii="Times New Roman" w:eastAsia="Times New Roman" w:hAnsi="Times New Roman" w:cs="Times New Roman"/>
          <w:kern w:val="0"/>
          <w:sz w:val="24"/>
          <w14:ligatures w14:val="none"/>
        </w:rPr>
        <w:t>5</w:t>
      </w:r>
      <w:r w:rsidRPr="00445B1A">
        <w:rPr>
          <w:rFonts w:ascii="Times New Roman" w:eastAsia="Times New Roman" w:hAnsi="Times New Roman" w:cs="Times New Roman"/>
          <w:kern w:val="0"/>
          <w:sz w:val="24"/>
          <w14:ligatures w14:val="none"/>
        </w:rPr>
        <w:t>]‌</w:t>
      </w:r>
      <w:r w:rsidR="00970BFB" w:rsidRPr="002E3D58">
        <w:rPr>
          <w:rFonts w:ascii="Times New Roman" w:eastAsia="Times New Roman" w:hAnsi="Times New Roman" w:cs="Times New Roman"/>
          <w:kern w:val="0"/>
          <w:sz w:val="24"/>
          <w14:ligatures w14:val="none"/>
        </w:rPr>
        <w:t xml:space="preserve"> </w:t>
      </w:r>
      <w:r w:rsidR="00970BFB" w:rsidRPr="002E3D58">
        <w:rPr>
          <w:rStyle w:val="citationbibliografy"/>
          <w:rFonts w:ascii="Times New Roman" w:hAnsi="Times New Roman" w:cs="Times New Roman"/>
          <w:sz w:val="24"/>
        </w:rPr>
        <w:t xml:space="preserve">R. Navalgund, “Comprehensive Remote Sensing, Volume 9:Applications for Societal Benefits.” </w:t>
      </w:r>
      <w:r w:rsidR="00970BFB" w:rsidRPr="002E3D58">
        <w:rPr>
          <w:rStyle w:val="citationbibliografy"/>
          <w:rFonts w:ascii="Times New Roman" w:hAnsi="Times New Roman" w:cs="Times New Roman"/>
          <w:i/>
          <w:iCs/>
          <w:sz w:val="24"/>
        </w:rPr>
        <w:t>Current Science</w:t>
      </w:r>
      <w:r w:rsidR="00970BFB" w:rsidRPr="002E3D58">
        <w:rPr>
          <w:rStyle w:val="citationbibliografy"/>
          <w:rFonts w:ascii="Times New Roman" w:hAnsi="Times New Roman" w:cs="Times New Roman"/>
          <w:sz w:val="24"/>
        </w:rPr>
        <w:t xml:space="preserve">, vol. 115, no. 5, p. 988, 2018, </w:t>
      </w:r>
      <w:proofErr w:type="spellStart"/>
      <w:r w:rsidR="00970BFB" w:rsidRPr="002E3D58">
        <w:rPr>
          <w:rStyle w:val="citationbibliografy"/>
          <w:rFonts w:ascii="Times New Roman" w:hAnsi="Times New Roman" w:cs="Times New Roman"/>
          <w:sz w:val="24"/>
        </w:rPr>
        <w:t>doi</w:t>
      </w:r>
      <w:proofErr w:type="spellEnd"/>
      <w:r w:rsidR="00970BFB" w:rsidRPr="002E3D58">
        <w:rPr>
          <w:rStyle w:val="citationbibliografy"/>
          <w:rFonts w:ascii="Times New Roman" w:hAnsi="Times New Roman" w:cs="Times New Roman"/>
          <w:sz w:val="24"/>
        </w:rPr>
        <w:t>: 10.18520/cs/v115/i5/988-988.</w:t>
      </w:r>
    </w:p>
    <w:p w14:paraId="19752725" w14:textId="77777777" w:rsidR="00970BFB" w:rsidRPr="00445B1A" w:rsidRDefault="00970BFB"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46FC6CC2" w14:textId="326BC597" w:rsidR="00445B1A" w:rsidRPr="002E3D58" w:rsidRDefault="00445B1A" w:rsidP="00415B04">
      <w:pPr>
        <w:shd w:val="clear" w:color="auto" w:fill="FFFFFF" w:themeFill="background1"/>
        <w:spacing w:after="0" w:line="360" w:lineRule="auto"/>
        <w:jc w:val="both"/>
        <w:rPr>
          <w:rStyle w:val="citationbibliografy"/>
          <w:rFonts w:ascii="Times New Roman" w:hAnsi="Times New Roman" w:cs="Times New Roman"/>
          <w:sz w:val="24"/>
        </w:rPr>
      </w:pPr>
      <w:r w:rsidRPr="00445B1A">
        <w:rPr>
          <w:rFonts w:ascii="Times New Roman" w:eastAsia="Times New Roman" w:hAnsi="Times New Roman" w:cs="Times New Roman"/>
          <w:kern w:val="0"/>
          <w:sz w:val="24"/>
          <w14:ligatures w14:val="none"/>
        </w:rPr>
        <w:t>[</w:t>
      </w:r>
      <w:r w:rsidRPr="002E3D58">
        <w:rPr>
          <w:rFonts w:ascii="Times New Roman" w:eastAsia="Times New Roman" w:hAnsi="Times New Roman" w:cs="Times New Roman"/>
          <w:kern w:val="0"/>
          <w:sz w:val="24"/>
          <w14:ligatures w14:val="none"/>
        </w:rPr>
        <w:t>5</w:t>
      </w:r>
      <w:r w:rsidRPr="00445B1A">
        <w:rPr>
          <w:rFonts w:ascii="Times New Roman" w:eastAsia="Times New Roman" w:hAnsi="Times New Roman" w:cs="Times New Roman"/>
          <w:kern w:val="0"/>
          <w:sz w:val="24"/>
          <w14:ligatures w14:val="none"/>
        </w:rPr>
        <w:t>]‌</w:t>
      </w:r>
      <w:r w:rsidR="006E4266" w:rsidRPr="002E3D58">
        <w:rPr>
          <w:rFonts w:ascii="Times New Roman" w:eastAsia="Times New Roman" w:hAnsi="Times New Roman" w:cs="Times New Roman"/>
          <w:kern w:val="0"/>
          <w:sz w:val="24"/>
          <w14:ligatures w14:val="none"/>
        </w:rPr>
        <w:t xml:space="preserve"> </w:t>
      </w:r>
      <w:r w:rsidR="00E856AD" w:rsidRPr="002E3D58">
        <w:rPr>
          <w:rStyle w:val="citationbibliografy"/>
          <w:rFonts w:ascii="Times New Roman" w:hAnsi="Times New Roman" w:cs="Times New Roman"/>
          <w:sz w:val="24"/>
        </w:rPr>
        <w:t xml:space="preserve">M. Khan, V. Gupta, and P. </w:t>
      </w:r>
      <w:proofErr w:type="spellStart"/>
      <w:r w:rsidR="00E856AD" w:rsidRPr="002E3D58">
        <w:rPr>
          <w:rStyle w:val="citationbibliografy"/>
          <w:rFonts w:ascii="Times New Roman" w:hAnsi="Times New Roman" w:cs="Times New Roman"/>
          <w:sz w:val="24"/>
        </w:rPr>
        <w:t>Moharana</w:t>
      </w:r>
      <w:proofErr w:type="spellEnd"/>
      <w:r w:rsidR="00E856AD" w:rsidRPr="002E3D58">
        <w:rPr>
          <w:rStyle w:val="citationbibliografy"/>
          <w:rFonts w:ascii="Times New Roman" w:hAnsi="Times New Roman" w:cs="Times New Roman"/>
          <w:sz w:val="24"/>
        </w:rPr>
        <w:t xml:space="preserve">, “Watershed prioritization using remote sensing and geographical information system: a case study from </w:t>
      </w:r>
      <w:proofErr w:type="spellStart"/>
      <w:r w:rsidR="00E856AD" w:rsidRPr="002E3D58">
        <w:rPr>
          <w:rStyle w:val="citationbibliografy"/>
          <w:rFonts w:ascii="Times New Roman" w:hAnsi="Times New Roman" w:cs="Times New Roman"/>
          <w:sz w:val="24"/>
        </w:rPr>
        <w:t>Guhiya</w:t>
      </w:r>
      <w:proofErr w:type="spellEnd"/>
      <w:r w:rsidR="00E856AD" w:rsidRPr="002E3D58">
        <w:rPr>
          <w:rStyle w:val="citationbibliografy"/>
          <w:rFonts w:ascii="Times New Roman" w:hAnsi="Times New Roman" w:cs="Times New Roman"/>
          <w:sz w:val="24"/>
        </w:rPr>
        <w:t xml:space="preserve">, India.” </w:t>
      </w:r>
      <w:r w:rsidR="00E856AD" w:rsidRPr="002E3D58">
        <w:rPr>
          <w:rStyle w:val="citationbibliografy"/>
          <w:rFonts w:ascii="Times New Roman" w:hAnsi="Times New Roman" w:cs="Times New Roman"/>
          <w:i/>
          <w:iCs/>
          <w:sz w:val="24"/>
        </w:rPr>
        <w:t>Journal of Arid Environments</w:t>
      </w:r>
      <w:r w:rsidR="00E856AD" w:rsidRPr="002E3D58">
        <w:rPr>
          <w:rStyle w:val="citationbibliografy"/>
          <w:rFonts w:ascii="Times New Roman" w:hAnsi="Times New Roman" w:cs="Times New Roman"/>
          <w:sz w:val="24"/>
        </w:rPr>
        <w:t xml:space="preserve">, vol. 49, no. 3, pp. 465-475, 2001, </w:t>
      </w:r>
      <w:proofErr w:type="spellStart"/>
      <w:r w:rsidR="00E856AD" w:rsidRPr="002E3D58">
        <w:rPr>
          <w:rStyle w:val="citationbibliografy"/>
          <w:rFonts w:ascii="Times New Roman" w:hAnsi="Times New Roman" w:cs="Times New Roman"/>
          <w:sz w:val="24"/>
        </w:rPr>
        <w:t>doi</w:t>
      </w:r>
      <w:proofErr w:type="spellEnd"/>
      <w:r w:rsidR="00E856AD" w:rsidRPr="002E3D58">
        <w:rPr>
          <w:rStyle w:val="citationbibliografy"/>
          <w:rFonts w:ascii="Times New Roman" w:hAnsi="Times New Roman" w:cs="Times New Roman"/>
          <w:sz w:val="24"/>
        </w:rPr>
        <w:t>: 10.1006/jare.2001.0797.</w:t>
      </w:r>
    </w:p>
    <w:p w14:paraId="1C0F2002" w14:textId="77777777" w:rsidR="00E856AD" w:rsidRPr="00445B1A" w:rsidRDefault="00E856AD"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07A21A24" w14:textId="0AE7615D" w:rsidR="00445B1A" w:rsidRPr="002E3D58" w:rsidRDefault="00445B1A" w:rsidP="00415B04">
      <w:pPr>
        <w:shd w:val="clear" w:color="auto" w:fill="FFFFFF" w:themeFill="background1"/>
        <w:spacing w:after="0" w:line="360" w:lineRule="auto"/>
        <w:jc w:val="both"/>
        <w:rPr>
          <w:rStyle w:val="citationbibliografy"/>
          <w:rFonts w:ascii="Times New Roman" w:hAnsi="Times New Roman" w:cs="Times New Roman"/>
          <w:sz w:val="24"/>
        </w:rPr>
      </w:pPr>
      <w:r w:rsidRPr="00445B1A">
        <w:rPr>
          <w:rFonts w:ascii="Times New Roman" w:eastAsia="Times New Roman" w:hAnsi="Times New Roman" w:cs="Times New Roman"/>
          <w:kern w:val="0"/>
          <w:sz w:val="24"/>
          <w14:ligatures w14:val="none"/>
        </w:rPr>
        <w:t>[</w:t>
      </w:r>
      <w:r w:rsidRPr="002E3D58">
        <w:rPr>
          <w:rFonts w:ascii="Times New Roman" w:eastAsia="Times New Roman" w:hAnsi="Times New Roman" w:cs="Times New Roman"/>
          <w:kern w:val="0"/>
          <w:sz w:val="24"/>
          <w14:ligatures w14:val="none"/>
        </w:rPr>
        <w:t>6</w:t>
      </w:r>
      <w:r w:rsidRPr="00445B1A">
        <w:rPr>
          <w:rFonts w:ascii="Times New Roman" w:eastAsia="Times New Roman" w:hAnsi="Times New Roman" w:cs="Times New Roman"/>
          <w:kern w:val="0"/>
          <w:sz w:val="24"/>
          <w14:ligatures w14:val="none"/>
        </w:rPr>
        <w:t>]‌</w:t>
      </w:r>
      <w:r w:rsidR="003E3A1C" w:rsidRPr="002E3D58">
        <w:rPr>
          <w:rFonts w:ascii="Times New Roman" w:eastAsia="Times New Roman" w:hAnsi="Times New Roman" w:cs="Times New Roman"/>
          <w:kern w:val="0"/>
          <w:sz w:val="24"/>
          <w14:ligatures w14:val="none"/>
        </w:rPr>
        <w:t xml:space="preserve"> </w:t>
      </w:r>
      <w:r w:rsidR="003E3A1C" w:rsidRPr="002E3D58">
        <w:rPr>
          <w:rStyle w:val="citationbibliografy"/>
          <w:rFonts w:ascii="Times New Roman" w:hAnsi="Times New Roman" w:cs="Times New Roman"/>
          <w:sz w:val="24"/>
        </w:rPr>
        <w:t xml:space="preserve">M. W. Becker, “Potential for Satellite Remote Sensing of Ground Water.” </w:t>
      </w:r>
      <w:r w:rsidR="003E3A1C" w:rsidRPr="002E3D58">
        <w:rPr>
          <w:rStyle w:val="citationbibliografy"/>
          <w:rFonts w:ascii="Times New Roman" w:hAnsi="Times New Roman" w:cs="Times New Roman"/>
          <w:i/>
          <w:iCs/>
          <w:sz w:val="24"/>
        </w:rPr>
        <w:t>Groundwater</w:t>
      </w:r>
      <w:r w:rsidR="003E3A1C" w:rsidRPr="002E3D58">
        <w:rPr>
          <w:rStyle w:val="citationbibliografy"/>
          <w:rFonts w:ascii="Times New Roman" w:hAnsi="Times New Roman" w:cs="Times New Roman"/>
          <w:sz w:val="24"/>
        </w:rPr>
        <w:t xml:space="preserve">, vol. 44, no. 2, pp. 306-318, 2005, </w:t>
      </w:r>
      <w:proofErr w:type="spellStart"/>
      <w:r w:rsidR="003E3A1C" w:rsidRPr="002E3D58">
        <w:rPr>
          <w:rStyle w:val="citationbibliografy"/>
          <w:rFonts w:ascii="Times New Roman" w:hAnsi="Times New Roman" w:cs="Times New Roman"/>
          <w:sz w:val="24"/>
        </w:rPr>
        <w:t>doi</w:t>
      </w:r>
      <w:proofErr w:type="spellEnd"/>
      <w:r w:rsidR="003E3A1C" w:rsidRPr="002E3D58">
        <w:rPr>
          <w:rStyle w:val="citationbibliografy"/>
          <w:rFonts w:ascii="Times New Roman" w:hAnsi="Times New Roman" w:cs="Times New Roman"/>
          <w:sz w:val="24"/>
        </w:rPr>
        <w:t>: 10.1111/j.1745-6584.2005.00123.x.</w:t>
      </w:r>
    </w:p>
    <w:p w14:paraId="6857AF7D" w14:textId="77777777" w:rsidR="003E3A1C" w:rsidRPr="00445B1A" w:rsidRDefault="003E3A1C"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0756266A" w14:textId="3E3D7828" w:rsidR="00445B1A" w:rsidRPr="002E3D58" w:rsidRDefault="00445B1A" w:rsidP="00415B04">
      <w:pPr>
        <w:shd w:val="clear" w:color="auto" w:fill="FFFFFF" w:themeFill="background1"/>
        <w:spacing w:after="0" w:line="360" w:lineRule="auto"/>
        <w:jc w:val="both"/>
        <w:rPr>
          <w:rStyle w:val="citationbibliografy"/>
          <w:rFonts w:ascii="Times New Roman" w:hAnsi="Times New Roman" w:cs="Times New Roman"/>
          <w:sz w:val="24"/>
        </w:rPr>
      </w:pPr>
      <w:r w:rsidRPr="00445B1A">
        <w:rPr>
          <w:rFonts w:ascii="Times New Roman" w:eastAsia="Times New Roman" w:hAnsi="Times New Roman" w:cs="Times New Roman"/>
          <w:kern w:val="0"/>
          <w:sz w:val="24"/>
          <w14:ligatures w14:val="none"/>
        </w:rPr>
        <w:t>[</w:t>
      </w:r>
      <w:r w:rsidRPr="002E3D58">
        <w:rPr>
          <w:rFonts w:ascii="Times New Roman" w:eastAsia="Times New Roman" w:hAnsi="Times New Roman" w:cs="Times New Roman"/>
          <w:kern w:val="0"/>
          <w:sz w:val="24"/>
          <w14:ligatures w14:val="none"/>
        </w:rPr>
        <w:t>7</w:t>
      </w:r>
      <w:r w:rsidRPr="00445B1A">
        <w:rPr>
          <w:rFonts w:ascii="Times New Roman" w:eastAsia="Times New Roman" w:hAnsi="Times New Roman" w:cs="Times New Roman"/>
          <w:kern w:val="0"/>
          <w:sz w:val="24"/>
          <w14:ligatures w14:val="none"/>
        </w:rPr>
        <w:t>]‌</w:t>
      </w:r>
      <w:r w:rsidR="00235760" w:rsidRPr="002E3D58">
        <w:rPr>
          <w:rFonts w:ascii="Times New Roman" w:eastAsia="Times New Roman" w:hAnsi="Times New Roman" w:cs="Times New Roman"/>
          <w:kern w:val="0"/>
          <w:sz w:val="24"/>
          <w14:ligatures w14:val="none"/>
        </w:rPr>
        <w:t xml:space="preserve"> </w:t>
      </w:r>
      <w:r w:rsidR="00235760" w:rsidRPr="002E3D58">
        <w:rPr>
          <w:rStyle w:val="citationbibliografy"/>
          <w:rFonts w:ascii="Times New Roman" w:hAnsi="Times New Roman" w:cs="Times New Roman"/>
          <w:sz w:val="24"/>
        </w:rPr>
        <w:t xml:space="preserve">S. Gopal and C. Woodcock, “Remote sensing of forest change using artificial neural networks.” </w:t>
      </w:r>
      <w:r w:rsidR="00235760" w:rsidRPr="002E3D58">
        <w:rPr>
          <w:rStyle w:val="citationbibliografy"/>
          <w:rFonts w:ascii="Times New Roman" w:hAnsi="Times New Roman" w:cs="Times New Roman"/>
          <w:i/>
          <w:iCs/>
          <w:sz w:val="24"/>
        </w:rPr>
        <w:t>IEEE Transactions on Geoscience and Remote Sensing</w:t>
      </w:r>
      <w:r w:rsidR="00235760" w:rsidRPr="002E3D58">
        <w:rPr>
          <w:rStyle w:val="citationbibliografy"/>
          <w:rFonts w:ascii="Times New Roman" w:hAnsi="Times New Roman" w:cs="Times New Roman"/>
          <w:sz w:val="24"/>
        </w:rPr>
        <w:t xml:space="preserve">, vol. 34, no. 2, pp. 398-404, 1996, </w:t>
      </w:r>
      <w:proofErr w:type="spellStart"/>
      <w:r w:rsidR="00235760" w:rsidRPr="002E3D58">
        <w:rPr>
          <w:rStyle w:val="citationbibliografy"/>
          <w:rFonts w:ascii="Times New Roman" w:hAnsi="Times New Roman" w:cs="Times New Roman"/>
          <w:sz w:val="24"/>
        </w:rPr>
        <w:t>doi</w:t>
      </w:r>
      <w:proofErr w:type="spellEnd"/>
      <w:r w:rsidR="00235760" w:rsidRPr="002E3D58">
        <w:rPr>
          <w:rStyle w:val="citationbibliografy"/>
          <w:rFonts w:ascii="Times New Roman" w:hAnsi="Times New Roman" w:cs="Times New Roman"/>
          <w:sz w:val="24"/>
        </w:rPr>
        <w:t>: 10.1109/36.485117.</w:t>
      </w:r>
    </w:p>
    <w:p w14:paraId="17E509C3" w14:textId="77777777" w:rsidR="00487D4F" w:rsidRPr="00445B1A" w:rsidRDefault="00487D4F"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0FA6F3A2" w14:textId="35A4D4FB" w:rsidR="00445B1A" w:rsidRPr="002E3D58" w:rsidRDefault="00445B1A" w:rsidP="00415B04">
      <w:pPr>
        <w:shd w:val="clear" w:color="auto" w:fill="FFFFFF" w:themeFill="background1"/>
        <w:spacing w:after="0" w:line="360" w:lineRule="auto"/>
        <w:jc w:val="both"/>
        <w:rPr>
          <w:rStyle w:val="citationbibliografy"/>
          <w:rFonts w:ascii="Times New Roman" w:hAnsi="Times New Roman" w:cs="Times New Roman"/>
          <w:sz w:val="24"/>
        </w:rPr>
      </w:pPr>
      <w:r w:rsidRPr="00445B1A">
        <w:rPr>
          <w:rFonts w:ascii="Times New Roman" w:eastAsia="Times New Roman" w:hAnsi="Times New Roman" w:cs="Times New Roman"/>
          <w:kern w:val="0"/>
          <w:sz w:val="24"/>
          <w14:ligatures w14:val="none"/>
        </w:rPr>
        <w:lastRenderedPageBreak/>
        <w:t>[</w:t>
      </w:r>
      <w:r w:rsidRPr="002E3D58">
        <w:rPr>
          <w:rFonts w:ascii="Times New Roman" w:eastAsia="Times New Roman" w:hAnsi="Times New Roman" w:cs="Times New Roman"/>
          <w:kern w:val="0"/>
          <w:sz w:val="24"/>
          <w14:ligatures w14:val="none"/>
        </w:rPr>
        <w:t>8</w:t>
      </w:r>
      <w:r w:rsidRPr="00445B1A">
        <w:rPr>
          <w:rFonts w:ascii="Times New Roman" w:eastAsia="Times New Roman" w:hAnsi="Times New Roman" w:cs="Times New Roman"/>
          <w:kern w:val="0"/>
          <w:sz w:val="24"/>
          <w14:ligatures w14:val="none"/>
        </w:rPr>
        <w:t>]‌</w:t>
      </w:r>
      <w:r w:rsidR="00487D4F" w:rsidRPr="002E3D58">
        <w:rPr>
          <w:rFonts w:ascii="Times New Roman" w:eastAsia="Times New Roman" w:hAnsi="Times New Roman" w:cs="Times New Roman"/>
          <w:kern w:val="0"/>
          <w:sz w:val="24"/>
          <w14:ligatures w14:val="none"/>
        </w:rPr>
        <w:t xml:space="preserve"> </w:t>
      </w:r>
      <w:r w:rsidR="00487D4F" w:rsidRPr="002E3D58">
        <w:rPr>
          <w:rStyle w:val="citationbibliografy"/>
          <w:rFonts w:ascii="Times New Roman" w:hAnsi="Times New Roman" w:cs="Times New Roman"/>
          <w:sz w:val="24"/>
        </w:rPr>
        <w:t xml:space="preserve">R. F. </w:t>
      </w:r>
      <w:proofErr w:type="spellStart"/>
      <w:r w:rsidR="00487D4F" w:rsidRPr="002E3D58">
        <w:rPr>
          <w:rStyle w:val="citationbibliografy"/>
          <w:rFonts w:ascii="Times New Roman" w:hAnsi="Times New Roman" w:cs="Times New Roman"/>
          <w:sz w:val="24"/>
        </w:rPr>
        <w:t>Musy</w:t>
      </w:r>
      <w:proofErr w:type="spellEnd"/>
      <w:r w:rsidR="00487D4F" w:rsidRPr="002E3D58">
        <w:rPr>
          <w:rStyle w:val="citationbibliografy"/>
          <w:rFonts w:ascii="Times New Roman" w:hAnsi="Times New Roman" w:cs="Times New Roman"/>
          <w:sz w:val="24"/>
        </w:rPr>
        <w:t xml:space="preserve">, R. H. Wynne, C. E. Blinn, J. A. Scrivani, and R. E. McRoberts, “Automated Forest Area Estimation Using Iterative Guided Spectral Class Rejection.” </w:t>
      </w:r>
      <w:r w:rsidR="00487D4F" w:rsidRPr="002E3D58">
        <w:rPr>
          <w:rStyle w:val="citationbibliografy"/>
          <w:rFonts w:ascii="Times New Roman" w:hAnsi="Times New Roman" w:cs="Times New Roman"/>
          <w:i/>
          <w:iCs/>
          <w:sz w:val="24"/>
        </w:rPr>
        <w:t>Photogrammetric Engineering &amp; Remote Sensing</w:t>
      </w:r>
      <w:r w:rsidR="00487D4F" w:rsidRPr="002E3D58">
        <w:rPr>
          <w:rStyle w:val="citationbibliografy"/>
          <w:rFonts w:ascii="Times New Roman" w:hAnsi="Times New Roman" w:cs="Times New Roman"/>
          <w:sz w:val="24"/>
        </w:rPr>
        <w:t xml:space="preserve">, vol. 72, no. 8, pp. 949-960, 2006, </w:t>
      </w:r>
      <w:proofErr w:type="spellStart"/>
      <w:r w:rsidR="00487D4F" w:rsidRPr="002E3D58">
        <w:rPr>
          <w:rStyle w:val="citationbibliografy"/>
          <w:rFonts w:ascii="Times New Roman" w:hAnsi="Times New Roman" w:cs="Times New Roman"/>
          <w:sz w:val="24"/>
        </w:rPr>
        <w:t>doi</w:t>
      </w:r>
      <w:proofErr w:type="spellEnd"/>
      <w:r w:rsidR="00487D4F" w:rsidRPr="002E3D58">
        <w:rPr>
          <w:rStyle w:val="citationbibliografy"/>
          <w:rFonts w:ascii="Times New Roman" w:hAnsi="Times New Roman" w:cs="Times New Roman"/>
          <w:sz w:val="24"/>
        </w:rPr>
        <w:t>: 10.14358/pers.72.8.949.</w:t>
      </w:r>
    </w:p>
    <w:p w14:paraId="0553BB1F" w14:textId="77777777" w:rsidR="00E102B5" w:rsidRPr="00445B1A" w:rsidRDefault="00E102B5"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03E122AD" w14:textId="22FF2D5D" w:rsidR="00445B1A" w:rsidRPr="002E3D58" w:rsidRDefault="00445B1A" w:rsidP="00415B04">
      <w:pPr>
        <w:shd w:val="clear" w:color="auto" w:fill="FFFFFF" w:themeFill="background1"/>
        <w:spacing w:after="0" w:line="360" w:lineRule="auto"/>
        <w:jc w:val="both"/>
        <w:rPr>
          <w:rFonts w:ascii="Times New Roman" w:hAnsi="Times New Roman" w:cs="Times New Roman"/>
          <w:sz w:val="24"/>
        </w:rPr>
      </w:pPr>
      <w:r w:rsidRPr="00445B1A">
        <w:rPr>
          <w:rFonts w:ascii="Times New Roman" w:eastAsia="Times New Roman" w:hAnsi="Times New Roman" w:cs="Times New Roman"/>
          <w:kern w:val="0"/>
          <w:sz w:val="24"/>
          <w14:ligatures w14:val="none"/>
        </w:rPr>
        <w:t>[</w:t>
      </w:r>
      <w:r w:rsidRPr="002E3D58">
        <w:rPr>
          <w:rFonts w:ascii="Times New Roman" w:eastAsia="Times New Roman" w:hAnsi="Times New Roman" w:cs="Times New Roman"/>
          <w:kern w:val="0"/>
          <w:sz w:val="24"/>
          <w14:ligatures w14:val="none"/>
        </w:rPr>
        <w:t>9</w:t>
      </w:r>
      <w:r w:rsidRPr="00445B1A">
        <w:rPr>
          <w:rFonts w:ascii="Times New Roman" w:eastAsia="Times New Roman" w:hAnsi="Times New Roman" w:cs="Times New Roman"/>
          <w:kern w:val="0"/>
          <w:sz w:val="24"/>
          <w14:ligatures w14:val="none"/>
        </w:rPr>
        <w:t>]‌</w:t>
      </w:r>
      <w:r w:rsidR="00E102B5" w:rsidRPr="002E3D58">
        <w:rPr>
          <w:rFonts w:ascii="Times New Roman" w:eastAsia="Times New Roman" w:hAnsi="Times New Roman" w:cs="Times New Roman"/>
          <w:kern w:val="0"/>
          <w:sz w:val="24"/>
          <w14:ligatures w14:val="none"/>
        </w:rPr>
        <w:t xml:space="preserve"> </w:t>
      </w:r>
      <w:r w:rsidR="00235013" w:rsidRPr="002E3D58">
        <w:rPr>
          <w:rFonts w:ascii="Times New Roman" w:hAnsi="Times New Roman" w:cs="Times New Roman"/>
          <w:sz w:val="24"/>
        </w:rPr>
        <w:t xml:space="preserve">Rogan, J., &amp; Chen, D. (2004). Remote sensing technology for mapping and monitoring land-cover and land-use change. </w:t>
      </w:r>
      <w:r w:rsidR="00235013" w:rsidRPr="002E3D58">
        <w:rPr>
          <w:rFonts w:ascii="Times New Roman" w:hAnsi="Times New Roman" w:cs="Times New Roman"/>
          <w:i/>
          <w:iCs/>
          <w:sz w:val="24"/>
        </w:rPr>
        <w:t>Progress in planning</w:t>
      </w:r>
      <w:r w:rsidR="00235013" w:rsidRPr="002E3D58">
        <w:rPr>
          <w:rFonts w:ascii="Times New Roman" w:hAnsi="Times New Roman" w:cs="Times New Roman"/>
          <w:sz w:val="24"/>
        </w:rPr>
        <w:t xml:space="preserve">, </w:t>
      </w:r>
      <w:r w:rsidR="00235013" w:rsidRPr="002E3D58">
        <w:rPr>
          <w:rFonts w:ascii="Times New Roman" w:hAnsi="Times New Roman" w:cs="Times New Roman"/>
          <w:i/>
          <w:iCs/>
          <w:sz w:val="24"/>
        </w:rPr>
        <w:t>61</w:t>
      </w:r>
      <w:r w:rsidR="00235013" w:rsidRPr="002E3D58">
        <w:rPr>
          <w:rFonts w:ascii="Times New Roman" w:hAnsi="Times New Roman" w:cs="Times New Roman"/>
          <w:sz w:val="24"/>
        </w:rPr>
        <w:t>(4), 301-325.</w:t>
      </w:r>
    </w:p>
    <w:p w14:paraId="2E31C2A7" w14:textId="77777777" w:rsidR="00235013" w:rsidRPr="00445B1A" w:rsidRDefault="00235013"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7FD3AAB2" w14:textId="17ACE6EF" w:rsidR="00445B1A" w:rsidRDefault="00445B1A" w:rsidP="00415B04">
      <w:pPr>
        <w:shd w:val="clear" w:color="auto" w:fill="FFFFFF" w:themeFill="background1"/>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[1</w:t>
      </w:r>
      <w:r w:rsidRPr="007D7582">
        <w:rPr>
          <w:rFonts w:ascii="Times New Roman" w:eastAsia="Times New Roman" w:hAnsi="Times New Roman" w:cs="Times New Roman"/>
          <w:kern w:val="0"/>
          <w:sz w:val="24"/>
          <w14:ligatures w14:val="none"/>
        </w:rPr>
        <w:t>0</w:t>
      </w:r>
      <w:r w:rsidRPr="00445B1A">
        <w:rPr>
          <w:rFonts w:ascii="Times New Roman" w:eastAsia="Times New Roman" w:hAnsi="Times New Roman" w:cs="Times New Roman"/>
          <w:kern w:val="0"/>
          <w:sz w:val="24"/>
          <w14:ligatures w14:val="none"/>
        </w:rPr>
        <w:t>]‌</w:t>
      </w:r>
      <w:r w:rsidR="00EE53B7">
        <w:rPr>
          <w:rFonts w:ascii="Times New Roman" w:eastAsia="Times New Roman" w:hAnsi="Times New Roman" w:cs="Times New Roman"/>
          <w:kern w:val="0"/>
          <w:sz w:val="24"/>
          <w14:ligatures w14:val="none"/>
        </w:rPr>
        <w:t xml:space="preserve"> </w:t>
      </w:r>
      <w:r w:rsidR="001F0B06" w:rsidRPr="001F0B06">
        <w:rPr>
          <w:rStyle w:val="citationbibliografy"/>
          <w:rFonts w:ascii="Times New Roman" w:hAnsi="Times New Roman" w:cs="Times New Roman"/>
        </w:rPr>
        <w:t xml:space="preserve">M. Castelluccio, G. Poggi, C. Sansone, and L. </w:t>
      </w:r>
      <w:proofErr w:type="spellStart"/>
      <w:r w:rsidR="001F0B06" w:rsidRPr="001F0B06">
        <w:rPr>
          <w:rStyle w:val="citationbibliografy"/>
          <w:rFonts w:ascii="Times New Roman" w:hAnsi="Times New Roman" w:cs="Times New Roman"/>
        </w:rPr>
        <w:t>Verdoliva</w:t>
      </w:r>
      <w:proofErr w:type="spellEnd"/>
      <w:r w:rsidR="001F0B06" w:rsidRPr="001F0B06">
        <w:rPr>
          <w:rStyle w:val="citationbibliografy"/>
          <w:rFonts w:ascii="Times New Roman" w:hAnsi="Times New Roman" w:cs="Times New Roman"/>
        </w:rPr>
        <w:t xml:space="preserve">, “Training convolutional neural networks for semantic classification of remote sensing imagery.” </w:t>
      </w:r>
      <w:r w:rsidR="001F0B06" w:rsidRPr="001F0B06">
        <w:rPr>
          <w:rStyle w:val="citationbibliografy"/>
          <w:rFonts w:ascii="Times New Roman" w:hAnsi="Times New Roman" w:cs="Times New Roman"/>
          <w:i/>
          <w:iCs/>
        </w:rPr>
        <w:t>2017 Joint Urban Remote Sensing Event (JURSE)</w:t>
      </w:r>
      <w:r w:rsidR="001F0B06" w:rsidRPr="001F0B06">
        <w:rPr>
          <w:rStyle w:val="citationbibliografy"/>
          <w:rFonts w:ascii="Times New Roman" w:hAnsi="Times New Roman" w:cs="Times New Roman"/>
        </w:rPr>
        <w:t xml:space="preserve">, 2017, </w:t>
      </w:r>
      <w:proofErr w:type="spellStart"/>
      <w:r w:rsidR="001F0B06" w:rsidRPr="001F0B06">
        <w:rPr>
          <w:rStyle w:val="citationbibliografy"/>
          <w:rFonts w:ascii="Times New Roman" w:hAnsi="Times New Roman" w:cs="Times New Roman"/>
        </w:rPr>
        <w:t>doi</w:t>
      </w:r>
      <w:proofErr w:type="spellEnd"/>
      <w:r w:rsidR="001F0B06" w:rsidRPr="001F0B06">
        <w:rPr>
          <w:rStyle w:val="citationbibliografy"/>
          <w:rFonts w:ascii="Times New Roman" w:hAnsi="Times New Roman" w:cs="Times New Roman"/>
        </w:rPr>
        <w:t>: 10.1109/jurse.2017.7924535.</w:t>
      </w:r>
    </w:p>
    <w:p w14:paraId="4D0DE647" w14:textId="77777777" w:rsidR="00800351" w:rsidRPr="00445B1A" w:rsidRDefault="00800351"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45D83373" w14:textId="7840AD27" w:rsidR="00445B1A" w:rsidRDefault="00445B1A" w:rsidP="00415B04">
      <w:pPr>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[1</w:t>
      </w:r>
      <w:r w:rsidRPr="007D7582">
        <w:rPr>
          <w:rFonts w:ascii="Times New Roman" w:eastAsia="Times New Roman" w:hAnsi="Times New Roman" w:cs="Times New Roman"/>
          <w:kern w:val="0"/>
          <w:sz w:val="24"/>
          <w14:ligatures w14:val="none"/>
        </w:rPr>
        <w:t>1</w:t>
      </w:r>
      <w:r w:rsidRPr="00445B1A">
        <w:rPr>
          <w:rFonts w:ascii="Times New Roman" w:eastAsia="Times New Roman" w:hAnsi="Times New Roman" w:cs="Times New Roman"/>
          <w:kern w:val="0"/>
          <w:sz w:val="24"/>
          <w14:ligatures w14:val="none"/>
        </w:rPr>
        <w:t>]‌</w:t>
      </w:r>
      <w:r w:rsidR="005F184E">
        <w:rPr>
          <w:rFonts w:ascii="Times New Roman" w:eastAsia="Times New Roman" w:hAnsi="Times New Roman" w:cs="Times New Roman"/>
          <w:kern w:val="0"/>
          <w:sz w:val="24"/>
          <w14:ligatures w14:val="none"/>
        </w:rPr>
        <w:t xml:space="preserve"> </w:t>
      </w:r>
      <w:proofErr w:type="spellStart"/>
      <w:r w:rsidR="410EDC7A" w:rsidRPr="410EDC7A">
        <w:rPr>
          <w:rFonts w:ascii="Times New Roman" w:eastAsia="Times New Roman" w:hAnsi="Times New Roman" w:cs="Times New Roman"/>
          <w:sz w:val="24"/>
        </w:rPr>
        <w:t>Ozesmi</w:t>
      </w:r>
      <w:proofErr w:type="spellEnd"/>
      <w:r w:rsidR="410EDC7A" w:rsidRPr="410EDC7A">
        <w:rPr>
          <w:rFonts w:ascii="Times New Roman" w:eastAsia="Times New Roman" w:hAnsi="Times New Roman" w:cs="Times New Roman"/>
          <w:sz w:val="24"/>
        </w:rPr>
        <w:t xml:space="preserve">, S. L., &amp; Bauer, M. E. (2002). </w:t>
      </w:r>
      <w:proofErr w:type="spellStart"/>
      <w:r w:rsidR="410EDC7A" w:rsidRPr="410EDC7A">
        <w:rPr>
          <w:rFonts w:ascii="Times New Roman" w:eastAsia="Times New Roman" w:hAnsi="Times New Roman" w:cs="Times New Roman"/>
          <w:sz w:val="24"/>
        </w:rPr>
        <w:t>Satellite</w:t>
      </w:r>
      <w:ins w:id="2" w:author="Microsoft Word" w:date="2024-04-17T15:53:00Z">
        <w:r w:rsidR="005F184E">
          <w:rPr>
            <w:rStyle w:val="citationbibliografy"/>
          </w:rPr>
          <w:t>C</w:t>
        </w:r>
        <w:proofErr w:type="spellEnd"/>
        <w:r w:rsidR="005F184E">
          <w:rPr>
            <w:rStyle w:val="citationbibliografy"/>
          </w:rPr>
          <w:t>. Lo, “Applied</w:t>
        </w:r>
      </w:ins>
      <w:r w:rsidR="005F184E">
        <w:rPr>
          <w:rStyle w:val="citationbibliografy"/>
        </w:rPr>
        <w:t xml:space="preserve"> remote sensing</w:t>
      </w:r>
      <w:r w:rsidR="410EDC7A" w:rsidRPr="410EDC7A">
        <w:rPr>
          <w:rFonts w:ascii="Times New Roman" w:eastAsia="Times New Roman" w:hAnsi="Times New Roman" w:cs="Times New Roman"/>
          <w:sz w:val="24"/>
        </w:rPr>
        <w:t xml:space="preserve"> of wetlands. </w:t>
      </w:r>
      <w:r w:rsidR="410EDC7A" w:rsidRPr="410EDC7A">
        <w:rPr>
          <w:rFonts w:ascii="Times New Roman" w:eastAsia="Times New Roman" w:hAnsi="Times New Roman" w:cs="Times New Roman"/>
          <w:i/>
          <w:iCs/>
          <w:sz w:val="24"/>
        </w:rPr>
        <w:t>Wetlands ecology and management</w:t>
      </w:r>
      <w:r w:rsidR="410EDC7A" w:rsidRPr="410EDC7A">
        <w:rPr>
          <w:rFonts w:ascii="Times New Roman" w:eastAsia="Times New Roman" w:hAnsi="Times New Roman" w:cs="Times New Roman"/>
          <w:sz w:val="24"/>
        </w:rPr>
        <w:t xml:space="preserve">, </w:t>
      </w:r>
      <w:r w:rsidR="410EDC7A" w:rsidRPr="410EDC7A">
        <w:rPr>
          <w:rFonts w:ascii="Times New Roman" w:eastAsia="Times New Roman" w:hAnsi="Times New Roman" w:cs="Times New Roman"/>
          <w:i/>
          <w:iCs/>
          <w:sz w:val="24"/>
        </w:rPr>
        <w:t>10</w:t>
      </w:r>
      <w:r w:rsidR="410EDC7A" w:rsidRPr="410EDC7A">
        <w:rPr>
          <w:rFonts w:ascii="Times New Roman" w:eastAsia="Times New Roman" w:hAnsi="Times New Roman" w:cs="Times New Roman"/>
          <w:sz w:val="24"/>
        </w:rPr>
        <w:t>, 381-402.</w:t>
      </w:r>
      <w:ins w:id="3" w:author="Microsoft Word" w:date="2024-04-17T15:53:00Z">
        <w:r w:rsidR="005F184E">
          <w:rPr>
            <w:rStyle w:val="citationbibliografy"/>
          </w:rPr>
          <w:t xml:space="preserve">.” </w:t>
        </w:r>
        <w:proofErr w:type="spellStart"/>
        <w:r w:rsidR="005F184E" w:rsidRPr="003E76A7">
          <w:rPr>
            <w:rStyle w:val="citationbibliografy"/>
            <w:rFonts w:ascii="Times New Roman" w:hAnsi="Times New Roman" w:cs="Times New Roman"/>
            <w:i/>
            <w:iCs/>
          </w:rPr>
          <w:t>Geocarto</w:t>
        </w:r>
        <w:proofErr w:type="spellEnd"/>
        <w:r w:rsidR="005F184E" w:rsidRPr="003E76A7">
          <w:rPr>
            <w:rStyle w:val="citationbibliografy"/>
            <w:rFonts w:ascii="Times New Roman" w:hAnsi="Times New Roman" w:cs="Times New Roman"/>
            <w:i/>
            <w:iCs/>
          </w:rPr>
          <w:t xml:space="preserve"> International</w:t>
        </w:r>
        <w:r w:rsidR="005F184E" w:rsidRPr="003E76A7">
          <w:rPr>
            <w:rStyle w:val="citationbibliografy"/>
            <w:rFonts w:ascii="Times New Roman" w:hAnsi="Times New Roman" w:cs="Times New Roman"/>
          </w:rPr>
          <w:t xml:space="preserve">, vol. 1, no. 4, pp. 60-60, 1986, </w:t>
        </w:r>
        <w:proofErr w:type="spellStart"/>
        <w:r w:rsidR="005F184E" w:rsidRPr="003E76A7">
          <w:rPr>
            <w:rStyle w:val="citationbibliografy"/>
            <w:rFonts w:ascii="Times New Roman" w:hAnsi="Times New Roman" w:cs="Times New Roman"/>
          </w:rPr>
          <w:t>doi</w:t>
        </w:r>
        <w:proofErr w:type="spellEnd"/>
        <w:r w:rsidR="005F184E" w:rsidRPr="003E76A7">
          <w:rPr>
            <w:rStyle w:val="citationbibliografy"/>
            <w:rFonts w:ascii="Times New Roman" w:hAnsi="Times New Roman" w:cs="Times New Roman"/>
          </w:rPr>
          <w:t>: 10.1080/10106048609354071</w:t>
        </w:r>
        <w:r w:rsidR="005F184E">
          <w:rPr>
            <w:rStyle w:val="citationbibliografy"/>
          </w:rPr>
          <w:t>.</w:t>
        </w:r>
      </w:ins>
    </w:p>
    <w:p w14:paraId="4E1FB80D" w14:textId="77777777" w:rsidR="00800351" w:rsidRPr="00445B1A" w:rsidRDefault="00800351"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2AC682C8" w14:textId="555667DE" w:rsidR="00800351" w:rsidRDefault="00445B1A" w:rsidP="00415B04">
      <w:pPr>
        <w:shd w:val="clear" w:color="auto" w:fill="FFFFFF" w:themeFill="background1"/>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[1</w:t>
      </w:r>
      <w:r w:rsidRPr="007D7582">
        <w:rPr>
          <w:rFonts w:ascii="Times New Roman" w:eastAsia="Times New Roman" w:hAnsi="Times New Roman" w:cs="Times New Roman"/>
          <w:kern w:val="0"/>
          <w:sz w:val="24"/>
          <w14:ligatures w14:val="none"/>
        </w:rPr>
        <w:t>2</w:t>
      </w:r>
      <w:r w:rsidRPr="00445B1A">
        <w:rPr>
          <w:rFonts w:ascii="Times New Roman" w:eastAsia="Times New Roman" w:hAnsi="Times New Roman" w:cs="Times New Roman"/>
          <w:kern w:val="0"/>
          <w:sz w:val="24"/>
          <w14:ligatures w14:val="none"/>
        </w:rPr>
        <w:t>]</w:t>
      </w:r>
      <w:r w:rsidR="00C56E84">
        <w:rPr>
          <w:rFonts w:ascii="Times New Roman" w:eastAsia="Times New Roman" w:hAnsi="Times New Roman" w:cs="Times New Roman"/>
          <w:kern w:val="0"/>
          <w:sz w:val="24"/>
          <w14:ligatures w14:val="none"/>
        </w:rPr>
        <w:t xml:space="preserve"> </w:t>
      </w:r>
      <w:r w:rsidR="00C56E84">
        <w:rPr>
          <w:rStyle w:val="citationbibliografy"/>
        </w:rPr>
        <w:t xml:space="preserve">B. Neupane, T. </w:t>
      </w:r>
      <w:proofErr w:type="spellStart"/>
      <w:r w:rsidR="00C56E84">
        <w:rPr>
          <w:rStyle w:val="citationbibliografy"/>
        </w:rPr>
        <w:t>Horanont</w:t>
      </w:r>
      <w:proofErr w:type="spellEnd"/>
      <w:r w:rsidR="00C56E84">
        <w:rPr>
          <w:rStyle w:val="citationbibliografy"/>
        </w:rPr>
        <w:t xml:space="preserve">, and J. Aryal, “Deep Learning-Based Semantic Segmentation of Urban Features in Satellite Images: A Review and Meta-Analysis.” </w:t>
      </w:r>
      <w:r w:rsidR="00C56E84">
        <w:rPr>
          <w:rStyle w:val="citationbibliografy"/>
          <w:i/>
          <w:iCs/>
        </w:rPr>
        <w:t>Remote Sensing</w:t>
      </w:r>
      <w:r w:rsidR="00C56E84">
        <w:rPr>
          <w:rStyle w:val="citationbibliografy"/>
        </w:rPr>
        <w:t xml:space="preserve">, vol. 13, no. 4, p. 808, 2021, </w:t>
      </w:r>
      <w:proofErr w:type="spellStart"/>
      <w:r w:rsidR="00C56E84">
        <w:rPr>
          <w:rStyle w:val="citationbibliografy"/>
        </w:rPr>
        <w:t>doi</w:t>
      </w:r>
      <w:proofErr w:type="spellEnd"/>
      <w:r w:rsidR="00C56E84">
        <w:rPr>
          <w:rStyle w:val="citationbibliografy"/>
        </w:rPr>
        <w:t>: 10.3390/rs13040808.</w:t>
      </w:r>
    </w:p>
    <w:p w14:paraId="10819564" w14:textId="31E49F78" w:rsidR="00445B1A" w:rsidRPr="00445B1A" w:rsidRDefault="00445B1A" w:rsidP="00415B04">
      <w:pPr>
        <w:shd w:val="clear" w:color="auto" w:fill="FFFFFF" w:themeFill="background1"/>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w:t>
      </w:r>
    </w:p>
    <w:p w14:paraId="729FA49F" w14:textId="01F1D9BA" w:rsidR="00800351" w:rsidRDefault="00445B1A" w:rsidP="00415B04">
      <w:pPr>
        <w:shd w:val="clear" w:color="auto" w:fill="FFFFFF" w:themeFill="background1"/>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[1</w:t>
      </w:r>
      <w:r w:rsidRPr="007D7582">
        <w:rPr>
          <w:rFonts w:ascii="Times New Roman" w:eastAsia="Times New Roman" w:hAnsi="Times New Roman" w:cs="Times New Roman"/>
          <w:kern w:val="0"/>
          <w:sz w:val="24"/>
          <w14:ligatures w14:val="none"/>
        </w:rPr>
        <w:t>3</w:t>
      </w:r>
      <w:r w:rsidRPr="00445B1A">
        <w:rPr>
          <w:rFonts w:ascii="Times New Roman" w:eastAsia="Times New Roman" w:hAnsi="Times New Roman" w:cs="Times New Roman"/>
          <w:kern w:val="0"/>
          <w:sz w:val="24"/>
          <w14:ligatures w14:val="none"/>
        </w:rPr>
        <w:t>]</w:t>
      </w:r>
      <w:r w:rsidR="00AD73D0">
        <w:rPr>
          <w:rFonts w:ascii="Times New Roman" w:eastAsia="Times New Roman" w:hAnsi="Times New Roman" w:cs="Times New Roman"/>
          <w:kern w:val="0"/>
          <w:sz w:val="24"/>
          <w14:ligatures w14:val="none"/>
        </w:rPr>
        <w:t xml:space="preserve"> </w:t>
      </w:r>
      <w:r w:rsidR="00AD73D0">
        <w:rPr>
          <w:rStyle w:val="citationbibliografy"/>
        </w:rPr>
        <w:t xml:space="preserve">D. </w:t>
      </w:r>
      <w:proofErr w:type="spellStart"/>
      <w:r w:rsidR="00AD73D0">
        <w:rPr>
          <w:rStyle w:val="citationbibliografy"/>
        </w:rPr>
        <w:t>Geman</w:t>
      </w:r>
      <w:proofErr w:type="spellEnd"/>
      <w:r w:rsidR="00AD73D0">
        <w:rPr>
          <w:rStyle w:val="citationbibliografy"/>
        </w:rPr>
        <w:t xml:space="preserve"> and B. Jedynak, “An active testing model for tracking roads in satellite images.” </w:t>
      </w:r>
      <w:r w:rsidR="00AD73D0">
        <w:rPr>
          <w:rStyle w:val="citationbibliografy"/>
          <w:i/>
          <w:iCs/>
        </w:rPr>
        <w:t>IEEE Transactions on Pattern Analysis and Machine Intelligence</w:t>
      </w:r>
      <w:r w:rsidR="00AD73D0">
        <w:rPr>
          <w:rStyle w:val="citationbibliografy"/>
        </w:rPr>
        <w:t xml:space="preserve">, vol. 18, no. 1, pp. 1-14, 1996, </w:t>
      </w:r>
      <w:proofErr w:type="spellStart"/>
      <w:r w:rsidR="00AD73D0">
        <w:rPr>
          <w:rStyle w:val="citationbibliografy"/>
        </w:rPr>
        <w:t>doi</w:t>
      </w:r>
      <w:proofErr w:type="spellEnd"/>
      <w:r w:rsidR="00AD73D0">
        <w:rPr>
          <w:rStyle w:val="citationbibliografy"/>
        </w:rPr>
        <w:t>: 10.1109/34.476006.</w:t>
      </w:r>
    </w:p>
    <w:p w14:paraId="793BB3E9" w14:textId="1C93F160" w:rsidR="00445B1A" w:rsidRPr="00445B1A" w:rsidRDefault="00445B1A" w:rsidP="00415B04">
      <w:pPr>
        <w:shd w:val="clear" w:color="auto" w:fill="FFFFFF" w:themeFill="background1"/>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w:t>
      </w:r>
    </w:p>
    <w:p w14:paraId="23FA4DEA" w14:textId="1673D757" w:rsidR="00445B1A" w:rsidRPr="00BE7ACF" w:rsidRDefault="00445B1A" w:rsidP="00415B04">
      <w:pPr>
        <w:shd w:val="clear" w:color="auto" w:fill="FFFFFF" w:themeFill="background1"/>
        <w:spacing w:after="0" w:line="360" w:lineRule="auto"/>
        <w:jc w:val="both"/>
      </w:pPr>
      <w:r w:rsidRPr="00445B1A">
        <w:rPr>
          <w:rFonts w:ascii="Times New Roman" w:eastAsia="Times New Roman" w:hAnsi="Times New Roman" w:cs="Times New Roman"/>
          <w:kern w:val="0"/>
          <w:sz w:val="24"/>
          <w14:ligatures w14:val="none"/>
        </w:rPr>
        <w:t>[1</w:t>
      </w:r>
      <w:r w:rsidRPr="007D7582">
        <w:rPr>
          <w:rFonts w:ascii="Times New Roman" w:eastAsia="Times New Roman" w:hAnsi="Times New Roman" w:cs="Times New Roman"/>
          <w:kern w:val="0"/>
          <w:sz w:val="24"/>
          <w14:ligatures w14:val="none"/>
        </w:rPr>
        <w:t>4</w:t>
      </w:r>
      <w:r w:rsidRPr="00445B1A">
        <w:rPr>
          <w:rFonts w:ascii="Times New Roman" w:eastAsia="Times New Roman" w:hAnsi="Times New Roman" w:cs="Times New Roman"/>
          <w:kern w:val="0"/>
          <w:sz w:val="24"/>
          <w14:ligatures w14:val="none"/>
        </w:rPr>
        <w:t>]‌</w:t>
      </w:r>
      <w:r w:rsidR="00BE7ACF" w:rsidRPr="00BE7ACF">
        <w:t xml:space="preserve"> </w:t>
      </w:r>
      <w:r w:rsidR="00BE7ACF">
        <w:rPr>
          <w:rStyle w:val="citationbibliografy"/>
        </w:rPr>
        <w:t xml:space="preserve">K. Ulbricht and W. </w:t>
      </w:r>
      <w:proofErr w:type="spellStart"/>
      <w:r w:rsidR="00BE7ACF">
        <w:rPr>
          <w:rStyle w:val="citationbibliografy"/>
        </w:rPr>
        <w:t>Heckendorff</w:t>
      </w:r>
      <w:proofErr w:type="spellEnd"/>
      <w:r w:rsidR="00BE7ACF">
        <w:rPr>
          <w:rStyle w:val="citationbibliografy"/>
        </w:rPr>
        <w:t xml:space="preserve">, “Satellite images for recognition of landscape and </w:t>
      </w:r>
      <w:proofErr w:type="spellStart"/>
      <w:r w:rsidR="00BE7ACF">
        <w:rPr>
          <w:rStyle w:val="citationbibliografy"/>
        </w:rPr>
        <w:t>landuse</w:t>
      </w:r>
      <w:proofErr w:type="spellEnd"/>
      <w:r w:rsidR="00BE7ACF">
        <w:rPr>
          <w:rStyle w:val="citationbibliografy"/>
        </w:rPr>
        <w:t xml:space="preserve"> changes.” </w:t>
      </w:r>
      <w:r w:rsidR="00BE7ACF">
        <w:rPr>
          <w:rStyle w:val="citationbibliografy"/>
          <w:i/>
          <w:iCs/>
        </w:rPr>
        <w:t>ISPRS Journal of Photogrammetry and Remote Sensing</w:t>
      </w:r>
      <w:r w:rsidR="00BE7ACF">
        <w:rPr>
          <w:rStyle w:val="citationbibliografy"/>
        </w:rPr>
        <w:t xml:space="preserve">, vol. 53, no. 4, pp. 235-243, 1998, </w:t>
      </w:r>
      <w:proofErr w:type="spellStart"/>
      <w:r w:rsidR="00BE7ACF">
        <w:rPr>
          <w:rStyle w:val="citationbibliografy"/>
        </w:rPr>
        <w:t>doi</w:t>
      </w:r>
      <w:proofErr w:type="spellEnd"/>
      <w:r w:rsidR="00BE7ACF">
        <w:rPr>
          <w:rStyle w:val="citationbibliografy"/>
        </w:rPr>
        <w:t>: 10.1016/s0924-2716(98)00006-9.</w:t>
      </w:r>
    </w:p>
    <w:p w14:paraId="259848C2" w14:textId="77777777" w:rsidR="00800351" w:rsidRPr="00445B1A" w:rsidRDefault="00800351" w:rsidP="00415B04">
      <w:pPr>
        <w:shd w:val="clear" w:color="auto" w:fill="FFFFFF"/>
        <w:spacing w:after="0" w:line="360" w:lineRule="auto"/>
        <w:jc w:val="both"/>
        <w:rPr>
          <w:rFonts w:ascii="Times New Roman" w:eastAsia="Times New Roman" w:hAnsi="Times New Roman" w:cs="Times New Roman"/>
          <w:kern w:val="0"/>
          <w:sz w:val="24"/>
          <w14:ligatures w14:val="none"/>
        </w:rPr>
      </w:pPr>
    </w:p>
    <w:p w14:paraId="4F86AF11" w14:textId="393C646B" w:rsidR="00445B1A" w:rsidRDefault="00445B1A" w:rsidP="00415B04">
      <w:pPr>
        <w:shd w:val="clear" w:color="auto" w:fill="FFFFFF" w:themeFill="background1"/>
        <w:spacing w:after="0" w:line="360" w:lineRule="auto"/>
        <w:jc w:val="both"/>
        <w:rPr>
          <w:rFonts w:ascii="Times New Roman" w:eastAsia="Times New Roman" w:hAnsi="Times New Roman" w:cs="Times New Roman"/>
          <w:kern w:val="0"/>
          <w:sz w:val="24"/>
          <w14:ligatures w14:val="none"/>
        </w:rPr>
      </w:pPr>
      <w:r w:rsidRPr="00445B1A">
        <w:rPr>
          <w:rFonts w:ascii="Times New Roman" w:eastAsia="Times New Roman" w:hAnsi="Times New Roman" w:cs="Times New Roman"/>
          <w:kern w:val="0"/>
          <w:sz w:val="24"/>
          <w14:ligatures w14:val="none"/>
        </w:rPr>
        <w:t>[1</w:t>
      </w:r>
      <w:r w:rsidRPr="007D7582">
        <w:rPr>
          <w:rFonts w:ascii="Times New Roman" w:eastAsia="Times New Roman" w:hAnsi="Times New Roman" w:cs="Times New Roman"/>
          <w:kern w:val="0"/>
          <w:sz w:val="24"/>
          <w14:ligatures w14:val="none"/>
        </w:rPr>
        <w:t>5</w:t>
      </w:r>
      <w:r w:rsidRPr="00445B1A">
        <w:rPr>
          <w:rFonts w:ascii="Times New Roman" w:eastAsia="Times New Roman" w:hAnsi="Times New Roman" w:cs="Times New Roman"/>
          <w:kern w:val="0"/>
          <w:sz w:val="24"/>
          <w14:ligatures w14:val="none"/>
        </w:rPr>
        <w:t>]‌</w:t>
      </w:r>
      <w:r w:rsidR="00632016">
        <w:rPr>
          <w:rFonts w:ascii="Times New Roman" w:eastAsia="Times New Roman" w:hAnsi="Times New Roman" w:cs="Times New Roman"/>
          <w:kern w:val="0"/>
          <w:sz w:val="24"/>
          <w14:ligatures w14:val="none"/>
        </w:rPr>
        <w:t xml:space="preserve"> </w:t>
      </w:r>
      <w:r w:rsidR="00632016">
        <w:rPr>
          <w:rStyle w:val="citationbibliografy"/>
        </w:rPr>
        <w:t xml:space="preserve">B. </w:t>
      </w:r>
      <w:proofErr w:type="spellStart"/>
      <w:r w:rsidR="00632016">
        <w:rPr>
          <w:rStyle w:val="citationbibliografy"/>
        </w:rPr>
        <w:t>Sirmacek</w:t>
      </w:r>
      <w:proofErr w:type="spellEnd"/>
      <w:r w:rsidR="00632016">
        <w:rPr>
          <w:rStyle w:val="citationbibliografy"/>
        </w:rPr>
        <w:t xml:space="preserve"> and C. </w:t>
      </w:r>
      <w:proofErr w:type="spellStart"/>
      <w:r w:rsidR="00632016">
        <w:rPr>
          <w:rStyle w:val="citationbibliografy"/>
        </w:rPr>
        <w:t>Unsalan</w:t>
      </w:r>
      <w:proofErr w:type="spellEnd"/>
      <w:r w:rsidR="00632016">
        <w:rPr>
          <w:rStyle w:val="citationbibliografy"/>
        </w:rPr>
        <w:t xml:space="preserve">, “A Probabilistic Framework to Detect Buildings in Aerial and Satellite Images.” </w:t>
      </w:r>
      <w:r w:rsidR="00632016">
        <w:rPr>
          <w:rStyle w:val="citationbibliografy"/>
          <w:i/>
          <w:iCs/>
        </w:rPr>
        <w:t>IEEE Transactions on Geoscience and Remote Sensing</w:t>
      </w:r>
      <w:r w:rsidR="00632016">
        <w:rPr>
          <w:rStyle w:val="citationbibliografy"/>
        </w:rPr>
        <w:t xml:space="preserve">, vol. 49, no. 1, pp. 211-221, 2011, </w:t>
      </w:r>
      <w:proofErr w:type="spellStart"/>
      <w:r w:rsidR="00632016">
        <w:rPr>
          <w:rStyle w:val="citationbibliografy"/>
        </w:rPr>
        <w:t>doi</w:t>
      </w:r>
      <w:proofErr w:type="spellEnd"/>
      <w:r w:rsidR="00632016">
        <w:rPr>
          <w:rStyle w:val="citationbibliografy"/>
        </w:rPr>
        <w:t>: 10.1109/tgrs.2010.2053713.</w:t>
      </w:r>
    </w:p>
    <w:bookmarkEnd w:id="0"/>
    <w:p w14:paraId="31E2A233" w14:textId="292988C8" w:rsidR="004C40EE" w:rsidRPr="008B18B3" w:rsidRDefault="004C40EE" w:rsidP="00415B04">
      <w:pPr>
        <w:shd w:val="clear" w:color="auto" w:fill="FFFFFF"/>
        <w:spacing w:after="0" w:line="360" w:lineRule="auto"/>
        <w:rPr>
          <w:rFonts w:ascii="Times New Roman" w:eastAsia="Times New Roman" w:hAnsi="Times New Roman" w:cs="Times New Roman"/>
          <w:kern w:val="0"/>
          <w:sz w:val="24"/>
          <w14:ligatures w14:val="none"/>
        </w:rPr>
      </w:pPr>
    </w:p>
    <w:sectPr w:rsidR="004C40EE" w:rsidRPr="008B18B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49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D3F4" w14:textId="77777777" w:rsidR="00280DEB" w:rsidRDefault="00280DEB">
      <w:pPr>
        <w:spacing w:after="0" w:line="240" w:lineRule="auto"/>
      </w:pPr>
      <w:r>
        <w:separator/>
      </w:r>
    </w:p>
  </w:endnote>
  <w:endnote w:type="continuationSeparator" w:id="0">
    <w:p w14:paraId="62DBE598" w14:textId="77777777" w:rsidR="00280DEB" w:rsidRDefault="00280DEB">
      <w:pPr>
        <w:spacing w:after="0" w:line="240" w:lineRule="auto"/>
      </w:pPr>
      <w:r>
        <w:continuationSeparator/>
      </w:r>
    </w:p>
  </w:endnote>
  <w:endnote w:type="continuationNotice" w:id="1">
    <w:p w14:paraId="15BD772C" w14:textId="77777777" w:rsidR="00280DEB" w:rsidRDefault="00280D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FA1D" w14:textId="77777777" w:rsidR="004C40EE" w:rsidRDefault="003661A5">
    <w:pPr>
      <w:spacing w:after="0"/>
      <w:ind w:right="302"/>
      <w:jc w:val="right"/>
    </w:pPr>
    <w:r>
      <w:rPr>
        <w:noProof/>
      </w:rPr>
      <mc:AlternateContent>
        <mc:Choice Requires="wpg">
          <w:drawing>
            <wp:anchor distT="0" distB="0" distL="114300" distR="114300" simplePos="0" relativeHeight="251658246" behindDoc="0" locked="0" layoutInCell="1" allowOverlap="1" wp14:anchorId="341E8DDC" wp14:editId="133500CC">
              <wp:simplePos x="0" y="0"/>
              <wp:positionH relativeFrom="page">
                <wp:posOffset>310896</wp:posOffset>
              </wp:positionH>
              <wp:positionV relativeFrom="page">
                <wp:posOffset>9742932</wp:posOffset>
              </wp:positionV>
              <wp:extent cx="7158228" cy="12192"/>
              <wp:effectExtent l="0" t="0" r="0" b="0"/>
              <wp:wrapSquare wrapText="bothSides"/>
              <wp:docPr id="3160" name="Group 316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44" name="Shape 33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6" name="Shape 3346"/>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8" name="Shape 334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782D52" id="Group 3160" o:spid="_x0000_s1026" style="position:absolute;margin-left:24.5pt;margin-top:767.15pt;width:563.65pt;height:.95pt;z-index:251658246;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">
              <v:shape id="Shape 33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" path="m,l9144,r,9144l,9144,,e" fillcolor="black" stroked="f" strokeweight="0">
                <v:stroke miterlimit="83231f" joinstyle="miter"/>
                <v:path arrowok="t" textboxrect="0,0,9144,9144"/>
              </v:shape>
              <v:shape id="Shape 3345"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" path="m,l7139940,r,9144l,9144,,e" fillcolor="black" stroked="f" strokeweight="0">
                <v:stroke miterlimit="83231f" joinstyle="miter"/>
                <v:path arrowok="t" textboxrect="0,0,7139940,9144"/>
              </v:shape>
              <v:shape id="Shape 3346"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" path="m,l7139940,r,9144l,9144,,e" fillcolor="black" stroked="f" strokeweight="0">
                <v:stroke miterlimit="83231f" joinstyle="miter"/>
                <v:path arrowok="t" textboxrect="0,0,7139940,9144"/>
              </v:shape>
              <v:shape id="Shape 3347"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" path="m,l9144,r,12192l,12192,,e" fillcolor="black" stroked="f" strokeweight="0">
                <v:stroke miterlimit="83231f" joinstyle="miter"/>
                <v:path arrowok="t" textboxrect="0,0,9144,12192"/>
              </v:shape>
              <v:shape id="Shape 3348"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" path="m,l12192,r,9144l,9144,,e" fillcolor="black" stroked="f" strokeweight="0">
                <v:stroke miterlimit="83231f" joinstyle="miter"/>
                <v:path arrowok="t" textboxrect="0,0,12192,9144"/>
              </v:shape>
              <v:shape id="Shape 3349"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DFAF" w14:textId="5FB9E0D8" w:rsidR="004C40EE" w:rsidRDefault="003661A5">
    <w:pPr>
      <w:spacing w:after="0"/>
      <w:ind w:right="302"/>
      <w:jc w:val="right"/>
    </w:pPr>
    <w:r>
      <w:rPr>
        <w:noProof/>
      </w:rPr>
      <mc:AlternateContent>
        <mc:Choice Requires="wpg">
          <w:drawing>
            <wp:anchor distT="0" distB="0" distL="114300" distR="114300" simplePos="0" relativeHeight="251658247" behindDoc="0" locked="0" layoutInCell="1" allowOverlap="1" wp14:anchorId="736C5DB6" wp14:editId="1F53F386">
              <wp:simplePos x="0" y="0"/>
              <wp:positionH relativeFrom="page">
                <wp:posOffset>310896</wp:posOffset>
              </wp:positionH>
              <wp:positionV relativeFrom="page">
                <wp:posOffset>9742932</wp:posOffset>
              </wp:positionV>
              <wp:extent cx="7158228" cy="12192"/>
              <wp:effectExtent l="0" t="0" r="0" b="0"/>
              <wp:wrapSquare wrapText="bothSides"/>
              <wp:docPr id="3135" name="Group 3135"/>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32" name="Shape 33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3" name="Shape 3333"/>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 name="Shape 3334"/>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 name="Shape 333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7" name="Shape 333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1CCE46" id="Group 3135" o:spid="_x0000_s1026" style="position:absolute;margin-left:24.5pt;margin-top:767.15pt;width:563.65pt;height:.95pt;z-index:251658247;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">
              <v:shape id="Shape 33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" path="m,l9144,r,9144l,9144,,e" fillcolor="black" stroked="f" strokeweight="0">
                <v:stroke miterlimit="83231f" joinstyle="miter"/>
                <v:path arrowok="t" textboxrect="0,0,9144,9144"/>
              </v:shape>
              <v:shape id="Shape 3333"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" path="m,l7139940,r,9144l,9144,,e" fillcolor="black" stroked="f" strokeweight="0">
                <v:stroke miterlimit="83231f" joinstyle="miter"/>
                <v:path arrowok="t" textboxrect="0,0,7139940,9144"/>
              </v:shape>
              <v:shape id="Shape 3334"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" path="m,l7139940,r,9144l,9144,,e" fillcolor="black" stroked="f" strokeweight="0">
                <v:stroke miterlimit="83231f" joinstyle="miter"/>
                <v:path arrowok="t" textboxrect="0,0,7139940,9144"/>
              </v:shape>
              <v:shape id="Shape 3335"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" path="m,l9144,r,12192l,12192,,e" fillcolor="black" stroked="f" strokeweight="0">
                <v:stroke miterlimit="83231f" joinstyle="miter"/>
                <v:path arrowok="t" textboxrect="0,0,9144,12192"/>
              </v:shape>
              <v:shape id="Shape 3336"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" path="m,l12192,r,9144l,9144,,e" fillcolor="black" stroked="f" strokeweight="0">
                <v:stroke miterlimit="83231f" joinstyle="miter"/>
                <v:path arrowok="t" textboxrect="0,0,12192,9144"/>
              </v:shape>
              <v:shape id="Shape 3337"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0FA4" w14:textId="77777777" w:rsidR="004C40EE" w:rsidRDefault="003661A5">
    <w:pPr>
      <w:spacing w:after="0"/>
      <w:ind w:left="-1440" w:right="10804"/>
    </w:pPr>
    <w:r>
      <w:rPr>
        <w:noProof/>
      </w:rPr>
      <mc:AlternateContent>
        <mc:Choice Requires="wpg">
          <w:drawing>
            <wp:anchor distT="0" distB="0" distL="114300" distR="114300" simplePos="0" relativeHeight="251658248" behindDoc="0" locked="0" layoutInCell="1" allowOverlap="1" wp14:anchorId="45843969" wp14:editId="7C9B4E5A">
              <wp:simplePos x="0" y="0"/>
              <wp:positionH relativeFrom="page">
                <wp:posOffset>310896</wp:posOffset>
              </wp:positionH>
              <wp:positionV relativeFrom="page">
                <wp:posOffset>9742932</wp:posOffset>
              </wp:positionV>
              <wp:extent cx="7158228" cy="12192"/>
              <wp:effectExtent l="0" t="0" r="0" b="0"/>
              <wp:wrapSquare wrapText="bothSides"/>
              <wp:docPr id="3110" name="Group 311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20" name="Shape 33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 name="Shape 3321"/>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2" name="Shape 3322"/>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3" name="Shape 3323"/>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4" name="Shape 3324"/>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 name="Shape 332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DB547C" id="Group 3110" o:spid="_x0000_s1026" style="position:absolute;margin-left:24.5pt;margin-top:767.15pt;width:563.65pt;height:.95pt;z-index:251658248;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">
              <v:shape id="Shape 33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" path="m,l9144,r,9144l,9144,,e" fillcolor="black" stroked="f" strokeweight="0">
                <v:stroke miterlimit="83231f" joinstyle="miter"/>
                <v:path arrowok="t" textboxrect="0,0,9144,9144"/>
              </v:shape>
              <v:shape id="Shape 3321"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" path="m,l7139940,r,9144l,9144,,e" fillcolor="black" stroked="f" strokeweight="0">
                <v:stroke miterlimit="83231f" joinstyle="miter"/>
                <v:path arrowok="t" textboxrect="0,0,7139940,9144"/>
              </v:shape>
              <v:shape id="Shape 3322"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" path="m,l7139940,r,9144l,9144,,e" fillcolor="black" stroked="f" strokeweight="0">
                <v:stroke miterlimit="83231f" joinstyle="miter"/>
                <v:path arrowok="t" textboxrect="0,0,7139940,9144"/>
              </v:shape>
              <v:shape id="Shape 3323"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" path="m,l9144,r,12192l,12192,,e" fillcolor="black" stroked="f" strokeweight="0">
                <v:stroke miterlimit="83231f" joinstyle="miter"/>
                <v:path arrowok="t" textboxrect="0,0,9144,12192"/>
              </v:shape>
              <v:shape id="Shape 3324"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" path="m,l12192,r,9144l,9144,,e" fillcolor="black" stroked="f" strokeweight="0">
                <v:stroke miterlimit="83231f" joinstyle="miter"/>
                <v:path arrowok="t" textboxrect="0,0,12192,9144"/>
              </v:shape>
              <v:shape id="Shape 3325"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CD5DA" w14:textId="77777777" w:rsidR="00280DEB" w:rsidRDefault="00280DEB">
      <w:pPr>
        <w:spacing w:after="0" w:line="240" w:lineRule="auto"/>
      </w:pPr>
      <w:r>
        <w:separator/>
      </w:r>
    </w:p>
  </w:footnote>
  <w:footnote w:type="continuationSeparator" w:id="0">
    <w:p w14:paraId="1B0228CB" w14:textId="77777777" w:rsidR="00280DEB" w:rsidRDefault="00280DEB">
      <w:pPr>
        <w:spacing w:after="0" w:line="240" w:lineRule="auto"/>
      </w:pPr>
      <w:r>
        <w:continuationSeparator/>
      </w:r>
    </w:p>
  </w:footnote>
  <w:footnote w:type="continuationNotice" w:id="1">
    <w:p w14:paraId="08CBD6C2" w14:textId="77777777" w:rsidR="00280DEB" w:rsidRDefault="00280D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CAED" w14:textId="77777777" w:rsidR="004C40EE" w:rsidRDefault="003661A5">
    <w:pPr>
      <w:spacing w:after="0"/>
      <w:ind w:left="-1440" w:right="10804"/>
    </w:pPr>
    <w:r>
      <w:rPr>
        <w:noProof/>
      </w:rPr>
      <mc:AlternateContent>
        <mc:Choice Requires="wpg">
          <w:drawing>
            <wp:anchor distT="0" distB="0" distL="114300" distR="114300" simplePos="0" relativeHeight="251658240" behindDoc="0" locked="0" layoutInCell="1" allowOverlap="1" wp14:anchorId="4B3DD97B" wp14:editId="1ECD1A27">
              <wp:simplePos x="0" y="0"/>
              <wp:positionH relativeFrom="page">
                <wp:posOffset>310896</wp:posOffset>
              </wp:positionH>
              <wp:positionV relativeFrom="page">
                <wp:posOffset>310897</wp:posOffset>
              </wp:positionV>
              <wp:extent cx="7152132" cy="6096"/>
              <wp:effectExtent l="0" t="0" r="0" b="0"/>
              <wp:wrapSquare wrapText="bothSides"/>
              <wp:docPr id="3146" name="Group 3146"/>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308" name="Shape 33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 name="Shape 331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0ED77E" id="Group 3146" o:spid="_x0000_s1026" style="position:absolute;margin-left:24.5pt;margin-top:24.5pt;width:563.15pt;height:.5pt;z-index:251658240;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">
              <v:shape id="Shape 33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" path="m,l9144,r,9144l,9144,,e" fillcolor="black" stroked="f" strokeweight="0">
                <v:stroke miterlimit="83231f" joinstyle="miter"/>
                <v:path arrowok="t" textboxrect="0,0,9144,9144"/>
              </v:shape>
              <v:shape id="Shape 3309"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" path="m,l7139940,r,9144l,9144,,e" fillcolor="black" stroked="f" strokeweight="0">
                <v:stroke miterlimit="83231f" joinstyle="miter"/>
                <v:path arrowok="t" textboxrect="0,0,7139940,9144"/>
              </v:shape>
              <v:shape id="Shape 3310"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14:paraId="7E66A8EE" w14:textId="77777777" w:rsidR="004C40EE" w:rsidRDefault="003661A5">
    <w:r>
      <w:rPr>
        <w:noProof/>
      </w:rPr>
      <mc:AlternateContent>
        <mc:Choice Requires="wpg">
          <w:drawing>
            <wp:anchor distT="0" distB="0" distL="114300" distR="114300" simplePos="0" relativeHeight="251658241" behindDoc="1" locked="0" layoutInCell="1" allowOverlap="1" wp14:anchorId="3D71152C" wp14:editId="36460C01">
              <wp:simplePos x="0" y="0"/>
              <wp:positionH relativeFrom="page">
                <wp:posOffset>310896</wp:posOffset>
              </wp:positionH>
              <wp:positionV relativeFrom="page">
                <wp:posOffset>316992</wp:posOffset>
              </wp:positionV>
              <wp:extent cx="7158228" cy="9425940"/>
              <wp:effectExtent l="0" t="0" r="0" b="0"/>
              <wp:wrapNone/>
              <wp:docPr id="3150" name="Group 3150"/>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314" name="Shape 3314"/>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 name="Shape 3315"/>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 name="Shape 3316"/>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6C708B" id="Group 3150" o:spid="_x0000_s1026" style="position:absolute;margin-left:24.5pt;margin-top:24.95pt;width:563.65pt;height:742.2pt;z-index:-251658239;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">
              <v:shape id="Shape 3314"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" path="m,l9144,r,9425940l,9425940,,e" fillcolor="black" stroked="f" strokeweight="0">
                <v:stroke miterlimit="83231f" joinstyle="miter"/>
                <v:path arrowok="t" textboxrect="0,0,9144,9425940"/>
              </v:shape>
              <v:shape id="Shape 3315"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" path="m,l9144,r,9425940l,9425940,,e" fillcolor="black" stroked="f" strokeweight="0">
                <v:stroke miterlimit="83231f" joinstyle="miter"/>
                <v:path arrowok="t" textboxrect="0,0,9144,9425940"/>
              </v:shape>
              <v:shape id="Shape 3316"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" path="m,l9144,r,9425940l,9425940,,e" fillcolor="black" stroked="f" strokeweight="0">
                <v:stroke miterlimit="83231f" joinstyle="miter"/>
                <v:path arrowok="t" textboxrect="0,0,9144,942594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73F5" w14:textId="0C3F5C38" w:rsidR="004C40EE" w:rsidRDefault="003661A5">
    <w:pPr>
      <w:spacing w:after="0"/>
      <w:ind w:left="-1440" w:right="10804"/>
    </w:pPr>
    <w:r>
      <w:rPr>
        <w:noProof/>
      </w:rPr>
      <mc:AlternateContent>
        <mc:Choice Requires="wpg">
          <w:drawing>
            <wp:anchor distT="0" distB="0" distL="114300" distR="114300" simplePos="0" relativeHeight="251658242" behindDoc="0" locked="0" layoutInCell="1" allowOverlap="1" wp14:anchorId="38476618" wp14:editId="2624777E">
              <wp:simplePos x="0" y="0"/>
              <wp:positionH relativeFrom="page">
                <wp:posOffset>310896</wp:posOffset>
              </wp:positionH>
              <wp:positionV relativeFrom="page">
                <wp:posOffset>310897</wp:posOffset>
              </wp:positionV>
              <wp:extent cx="7152132" cy="6096"/>
              <wp:effectExtent l="0" t="0" r="0" b="0"/>
              <wp:wrapSquare wrapText="bothSides"/>
              <wp:docPr id="3121" name="Group 3121"/>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96" name="Shape 32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 name="Shape 3297"/>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 name="Shape 329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479F7A" id="Group 3121" o:spid="_x0000_s1026" style="position:absolute;margin-left:24.5pt;margin-top:24.5pt;width:563.15pt;height:.5pt;z-index:251658242;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">
              <v:shape id="Shape 329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" path="m,l9144,r,9144l,9144,,e" fillcolor="black" stroked="f" strokeweight="0">
                <v:stroke miterlimit="83231f" joinstyle="miter"/>
                <v:path arrowok="t" textboxrect="0,0,9144,9144"/>
              </v:shape>
              <v:shape id="Shape 3297"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" path="m,l7139940,r,9144l,9144,,e" fillcolor="black" stroked="f" strokeweight="0">
                <v:stroke miterlimit="83231f" joinstyle="miter"/>
                <v:path arrowok="t" textboxrect="0,0,7139940,9144"/>
              </v:shape>
              <v:shape id="Shape 3298"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56036833" w14:textId="47A26E68" w:rsidR="004558C3" w:rsidRDefault="003661A5">
    <w:pPr>
      <w:pStyle w:val="Header"/>
    </w:pPr>
    <w:r>
      <w:rPr>
        <w:noProof/>
      </w:rPr>
      <mc:AlternateContent>
        <mc:Choice Requires="wpg">
          <w:drawing>
            <wp:anchor distT="0" distB="0" distL="114300" distR="114300" simplePos="0" relativeHeight="251658243" behindDoc="1" locked="0" layoutInCell="1" allowOverlap="1" wp14:anchorId="6008EF45" wp14:editId="51D00361">
              <wp:simplePos x="0" y="0"/>
              <wp:positionH relativeFrom="page">
                <wp:posOffset>310896</wp:posOffset>
              </wp:positionH>
              <wp:positionV relativeFrom="page">
                <wp:posOffset>316992</wp:posOffset>
              </wp:positionV>
              <wp:extent cx="7158228" cy="9425940"/>
              <wp:effectExtent l="0" t="0" r="0" b="0"/>
              <wp:wrapNone/>
              <wp:docPr id="3125" name="Group 3125"/>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302" name="Shape 3302"/>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 name="Shape 3303"/>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3FD26F" id="Group 3125" o:spid="_x0000_s1026" style="position:absolute;margin-left:24.5pt;margin-top:24.95pt;width:563.65pt;height:742.2pt;z-index:-251658237;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">
              <v:shape id="Shape 3302"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" path="m,l9144,r,9425940l,9425940,,e" fillcolor="black" stroked="f" strokeweight="0">
                <v:stroke miterlimit="83231f" joinstyle="miter"/>
                <v:path arrowok="t" textboxrect="0,0,9144,9425940"/>
              </v:shape>
              <v:shape id="Shape 3303"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" path="m,l9144,r,9425940l,9425940,,e" fillcolor="black" stroked="f" strokeweight="0">
                <v:stroke miterlimit="83231f" joinstyle="miter"/>
                <v:path arrowok="t" textboxrect="0,0,9144,9425940"/>
              </v:shape>
              <v:shape id="Shape 3304"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" path="m,l9144,r,9425940l,9425940,,e" fillcolor="black" stroked="f" strokeweight="0">
                <v:stroke miterlimit="83231f" joinstyle="miter"/>
                <v:path arrowok="t" textboxrect="0,0,9144,942594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6DBA" w14:textId="77777777" w:rsidR="004C40EE" w:rsidRDefault="003661A5">
    <w:pPr>
      <w:spacing w:after="0"/>
      <w:ind w:left="-1440" w:right="10804"/>
    </w:pPr>
    <w:r>
      <w:rPr>
        <w:noProof/>
      </w:rPr>
      <mc:AlternateContent>
        <mc:Choice Requires="wpg">
          <w:drawing>
            <wp:anchor distT="0" distB="0" distL="114300" distR="114300" simplePos="0" relativeHeight="251658244" behindDoc="0" locked="0" layoutInCell="1" allowOverlap="1" wp14:anchorId="72B21E70" wp14:editId="3646A8D2">
              <wp:simplePos x="0" y="0"/>
              <wp:positionH relativeFrom="page">
                <wp:posOffset>310896</wp:posOffset>
              </wp:positionH>
              <wp:positionV relativeFrom="page">
                <wp:posOffset>310897</wp:posOffset>
              </wp:positionV>
              <wp:extent cx="7152132" cy="6096"/>
              <wp:effectExtent l="0" t="0" r="0" b="0"/>
              <wp:wrapSquare wrapText="bothSides"/>
              <wp:docPr id="3098" name="Group 3098"/>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84" name="Shape 32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 name="Shape 3285"/>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320A29" id="Group 3098" o:spid="_x0000_s1026" style="position:absolute;margin-left:24.5pt;margin-top:24.5pt;width:563.15pt;height:.5pt;z-index:251658244;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">
              <v:shape id="Shape 328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" path="m,l9144,r,9144l,9144,,e" fillcolor="black" stroked="f" strokeweight="0">
                <v:stroke miterlimit="83231f" joinstyle="miter"/>
                <v:path arrowok="t" textboxrect="0,0,9144,9144"/>
              </v:shape>
              <v:shape id="Shape 3285"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" path="m,l7139940,r,9144l,9144,,e" fillcolor="black" stroked="f" strokeweight="0">
                <v:stroke miterlimit="83231f" joinstyle="miter"/>
                <v:path arrowok="t" textboxrect="0,0,7139940,9144"/>
              </v:shape>
              <v:shape id="Shape 3286"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5C8E4D63" w14:textId="77777777" w:rsidR="004C40EE" w:rsidRDefault="003661A5">
    <w:r>
      <w:rPr>
        <w:noProof/>
      </w:rPr>
      <mc:AlternateContent>
        <mc:Choice Requires="wpg">
          <w:drawing>
            <wp:anchor distT="0" distB="0" distL="114300" distR="114300" simplePos="0" relativeHeight="251658245" behindDoc="1" locked="0" layoutInCell="1" allowOverlap="1" wp14:anchorId="4FC75D20" wp14:editId="2E4C707D">
              <wp:simplePos x="0" y="0"/>
              <wp:positionH relativeFrom="page">
                <wp:posOffset>310896</wp:posOffset>
              </wp:positionH>
              <wp:positionV relativeFrom="page">
                <wp:posOffset>316992</wp:posOffset>
              </wp:positionV>
              <wp:extent cx="7158228" cy="9425940"/>
              <wp:effectExtent l="0" t="0" r="0" b="0"/>
              <wp:wrapNone/>
              <wp:docPr id="3102" name="Group 3102"/>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290" name="Shape 3290"/>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 name="Shape 3292"/>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0D3508" id="Group 3102" o:spid="_x0000_s1026" style="position:absolute;margin-left:24.5pt;margin-top:24.95pt;width:563.65pt;height:742.2pt;z-index:-251658235;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">
              <v:shape id="Shape 3290"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" path="m,l9144,r,9425940l,9425940,,e" fillcolor="black" stroked="f" strokeweight="0">
                <v:stroke miterlimit="83231f" joinstyle="miter"/>
                <v:path arrowok="t" textboxrect="0,0,9144,9425940"/>
              </v:shape>
              <v:shape id="Shape 3291"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" path="m,l9144,r,9425940l,9425940,,e" fillcolor="black" stroked="f" strokeweight="0">
                <v:stroke miterlimit="83231f" joinstyle="miter"/>
                <v:path arrowok="t" textboxrect="0,0,9144,9425940"/>
              </v:shape>
              <v:shape id="Shape 3292"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" path="m,l9144,r,9425940l,9425940,,e" fillcolor="black" stroked="f" strokeweight="0">
                <v:stroke miterlimit="83231f" joinstyle="miter"/>
                <v:path arrowok="t" textboxrect="0,0,9144,9425940"/>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KZ7uFflh" int2:invalidationBookmarkName="" int2:hashCode="QgsQ9THgR1wCk+" int2:id="UFJ35Yi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EB6"/>
    <w:multiLevelType w:val="hybridMultilevel"/>
    <w:tmpl w:val="B3C0528A"/>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4770858"/>
    <w:multiLevelType w:val="hybridMultilevel"/>
    <w:tmpl w:val="2966B716"/>
    <w:lvl w:ilvl="0" w:tplc="40DCC61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A3F30"/>
    <w:multiLevelType w:val="hybridMultilevel"/>
    <w:tmpl w:val="77B4CE9C"/>
    <w:lvl w:ilvl="0" w:tplc="C7B29C0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CB75EE"/>
    <w:multiLevelType w:val="multilevel"/>
    <w:tmpl w:val="FD1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76777"/>
    <w:multiLevelType w:val="hybridMultilevel"/>
    <w:tmpl w:val="2DE8A5C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099D7686"/>
    <w:multiLevelType w:val="multilevel"/>
    <w:tmpl w:val="8B28FD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6" w15:restartNumberingAfterBreak="0">
    <w:nsid w:val="0AA04486"/>
    <w:multiLevelType w:val="hybridMultilevel"/>
    <w:tmpl w:val="F6EEAD56"/>
    <w:lvl w:ilvl="0" w:tplc="29D66E32">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619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EA63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218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22C7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CF2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ACE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E24A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4B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C26570"/>
    <w:multiLevelType w:val="multilevel"/>
    <w:tmpl w:val="B0B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E50D8"/>
    <w:multiLevelType w:val="hybridMultilevel"/>
    <w:tmpl w:val="9548536E"/>
    <w:lvl w:ilvl="0" w:tplc="4009000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F2674"/>
    <w:multiLevelType w:val="multilevel"/>
    <w:tmpl w:val="F6862C20"/>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10" w15:restartNumberingAfterBreak="0">
    <w:nsid w:val="1EB652A9"/>
    <w:multiLevelType w:val="multilevel"/>
    <w:tmpl w:val="DF3EFA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A20A3E"/>
    <w:multiLevelType w:val="hybridMultilevel"/>
    <w:tmpl w:val="53F8C26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238732B8"/>
    <w:multiLevelType w:val="multilevel"/>
    <w:tmpl w:val="E346A454"/>
    <w:lvl w:ilvl="0">
      <w:start w:val="5"/>
      <w:numFmt w:val="decimal"/>
      <w:lvlText w:val="%1"/>
      <w:lvlJc w:val="left"/>
      <w:pPr>
        <w:ind w:left="480" w:hanging="480"/>
      </w:pPr>
      <w:rPr>
        <w:rFonts w:hint="default"/>
        <w:b/>
      </w:rPr>
    </w:lvl>
    <w:lvl w:ilvl="1">
      <w:start w:val="2"/>
      <w:numFmt w:val="decimal"/>
      <w:lvlText w:val="%1.%2"/>
      <w:lvlJc w:val="left"/>
      <w:pPr>
        <w:ind w:left="525" w:hanging="48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2160" w:hanging="1800"/>
      </w:pPr>
      <w:rPr>
        <w:rFonts w:hint="default"/>
        <w:b/>
      </w:rPr>
    </w:lvl>
  </w:abstractNum>
  <w:abstractNum w:abstractNumId="13" w15:restartNumberingAfterBreak="0">
    <w:nsid w:val="259041A4"/>
    <w:multiLevelType w:val="hybridMultilevel"/>
    <w:tmpl w:val="C124F4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ACA3ADF"/>
    <w:multiLevelType w:val="multilevel"/>
    <w:tmpl w:val="84E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494AF3"/>
    <w:multiLevelType w:val="multilevel"/>
    <w:tmpl w:val="26C82B30"/>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6" w15:restartNumberingAfterBreak="0">
    <w:nsid w:val="34A137A9"/>
    <w:multiLevelType w:val="hybridMultilevel"/>
    <w:tmpl w:val="1958B520"/>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7" w15:restartNumberingAfterBreak="0">
    <w:nsid w:val="38D87708"/>
    <w:multiLevelType w:val="multilevel"/>
    <w:tmpl w:val="5A7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A268D"/>
    <w:multiLevelType w:val="multilevel"/>
    <w:tmpl w:val="3DB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E212D"/>
    <w:multiLevelType w:val="hybridMultilevel"/>
    <w:tmpl w:val="0D2EED1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0" w15:restartNumberingAfterBreak="0">
    <w:nsid w:val="3F027278"/>
    <w:multiLevelType w:val="hybridMultilevel"/>
    <w:tmpl w:val="492ED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4C62040"/>
    <w:multiLevelType w:val="multilevel"/>
    <w:tmpl w:val="EE8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279CA"/>
    <w:multiLevelType w:val="multilevel"/>
    <w:tmpl w:val="32C6667C"/>
    <w:lvl w:ilvl="0">
      <w:start w:val="4"/>
      <w:numFmt w:val="decimal"/>
      <w:lvlText w:val="%1"/>
      <w:lvlJc w:val="left"/>
      <w:pPr>
        <w:ind w:left="360" w:hanging="360"/>
      </w:pPr>
      <w:rPr>
        <w:rFonts w:hint="default"/>
        <w:b/>
      </w:rPr>
    </w:lvl>
    <w:lvl w:ilvl="1">
      <w:start w:val="5"/>
      <w:numFmt w:val="decimal"/>
      <w:lvlText w:val="%1.%2"/>
      <w:lvlJc w:val="left"/>
      <w:pPr>
        <w:ind w:left="450" w:hanging="360"/>
      </w:pPr>
      <w:rPr>
        <w:rFonts w:hint="default"/>
        <w:b/>
      </w:rPr>
    </w:lvl>
    <w:lvl w:ilvl="2">
      <w:start w:val="1"/>
      <w:numFmt w:val="decimal"/>
      <w:lvlText w:val="%1.%2.%3"/>
      <w:lvlJc w:val="left"/>
      <w:pPr>
        <w:ind w:left="900" w:hanging="720"/>
      </w:pPr>
      <w:rPr>
        <w:rFonts w:hint="default"/>
        <w:b/>
      </w:rPr>
    </w:lvl>
    <w:lvl w:ilvl="3">
      <w:start w:val="1"/>
      <w:numFmt w:val="decimal"/>
      <w:lvlText w:val="%1.%2.%3.%4"/>
      <w:lvlJc w:val="left"/>
      <w:pPr>
        <w:ind w:left="99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530" w:hanging="1080"/>
      </w:pPr>
      <w:rPr>
        <w:rFonts w:hint="default"/>
        <w:b/>
      </w:rPr>
    </w:lvl>
    <w:lvl w:ilvl="6">
      <w:start w:val="1"/>
      <w:numFmt w:val="decimal"/>
      <w:lvlText w:val="%1.%2.%3.%4.%5.%6.%7"/>
      <w:lvlJc w:val="left"/>
      <w:pPr>
        <w:ind w:left="1980" w:hanging="1440"/>
      </w:pPr>
      <w:rPr>
        <w:rFonts w:hint="default"/>
        <w:b/>
      </w:rPr>
    </w:lvl>
    <w:lvl w:ilvl="7">
      <w:start w:val="1"/>
      <w:numFmt w:val="decimal"/>
      <w:lvlText w:val="%1.%2.%3.%4.%5.%6.%7.%8"/>
      <w:lvlJc w:val="left"/>
      <w:pPr>
        <w:ind w:left="2070" w:hanging="1440"/>
      </w:pPr>
      <w:rPr>
        <w:rFonts w:hint="default"/>
        <w:b/>
      </w:rPr>
    </w:lvl>
    <w:lvl w:ilvl="8">
      <w:start w:val="1"/>
      <w:numFmt w:val="decimal"/>
      <w:lvlText w:val="%1.%2.%3.%4.%5.%6.%7.%8.%9"/>
      <w:lvlJc w:val="left"/>
      <w:pPr>
        <w:ind w:left="2520" w:hanging="1800"/>
      </w:pPr>
      <w:rPr>
        <w:rFonts w:hint="default"/>
        <w:b/>
      </w:rPr>
    </w:lvl>
  </w:abstractNum>
  <w:abstractNum w:abstractNumId="23" w15:restartNumberingAfterBreak="0">
    <w:nsid w:val="46B138AF"/>
    <w:multiLevelType w:val="multilevel"/>
    <w:tmpl w:val="9C38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409CA"/>
    <w:multiLevelType w:val="hybridMultilevel"/>
    <w:tmpl w:val="800E2B7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5" w15:restartNumberingAfterBreak="0">
    <w:nsid w:val="48F77F90"/>
    <w:multiLevelType w:val="multilevel"/>
    <w:tmpl w:val="F4D897E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6" w15:restartNumberingAfterBreak="0">
    <w:nsid w:val="491D2348"/>
    <w:multiLevelType w:val="multilevel"/>
    <w:tmpl w:val="6D6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B7D3B"/>
    <w:multiLevelType w:val="multilevel"/>
    <w:tmpl w:val="494C7D86"/>
    <w:lvl w:ilvl="0">
      <w:start w:val="4"/>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CFE7B43"/>
    <w:multiLevelType w:val="hybridMultilevel"/>
    <w:tmpl w:val="24646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FE1057"/>
    <w:multiLevelType w:val="hybridMultilevel"/>
    <w:tmpl w:val="076CFD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00B73F4"/>
    <w:multiLevelType w:val="hybridMultilevel"/>
    <w:tmpl w:val="42BA676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1" w15:restartNumberingAfterBreak="0">
    <w:nsid w:val="57842C25"/>
    <w:multiLevelType w:val="multilevel"/>
    <w:tmpl w:val="C5165390"/>
    <w:lvl w:ilvl="0">
      <w:start w:val="4"/>
      <w:numFmt w:val="decimal"/>
      <w:lvlText w:val="%1"/>
      <w:lvlJc w:val="left"/>
      <w:pPr>
        <w:ind w:left="480" w:hanging="480"/>
      </w:pPr>
      <w:rPr>
        <w:rFonts w:hint="default"/>
        <w:b/>
        <w:sz w:val="28"/>
        <w:szCs w:val="28"/>
      </w:rPr>
    </w:lvl>
    <w:lvl w:ilvl="1">
      <w:start w:val="5"/>
      <w:numFmt w:val="decimal"/>
      <w:lvlText w:val="%1.%2"/>
      <w:lvlJc w:val="left"/>
      <w:pPr>
        <w:ind w:left="615" w:hanging="480"/>
      </w:pPr>
      <w:rPr>
        <w:rFonts w:hint="default"/>
        <w:b/>
      </w:rPr>
    </w:lvl>
    <w:lvl w:ilvl="2">
      <w:start w:val="1"/>
      <w:numFmt w:val="decimal"/>
      <w:lvlText w:val="%1.%2.%3"/>
      <w:lvlJc w:val="left"/>
      <w:pPr>
        <w:ind w:left="990" w:hanging="720"/>
      </w:pPr>
      <w:rPr>
        <w:rFonts w:hint="default"/>
        <w:b/>
      </w:rPr>
    </w:lvl>
    <w:lvl w:ilvl="3">
      <w:start w:val="1"/>
      <w:numFmt w:val="decimal"/>
      <w:lvlText w:val="%1.%2.%3.%4"/>
      <w:lvlJc w:val="left"/>
      <w:pPr>
        <w:ind w:left="1125" w:hanging="720"/>
      </w:pPr>
      <w:rPr>
        <w:rFonts w:hint="default"/>
        <w:b/>
      </w:rPr>
    </w:lvl>
    <w:lvl w:ilvl="4">
      <w:start w:val="1"/>
      <w:numFmt w:val="decimal"/>
      <w:lvlText w:val="%1.%2.%3.%4.%5"/>
      <w:lvlJc w:val="left"/>
      <w:pPr>
        <w:ind w:left="1620" w:hanging="1080"/>
      </w:pPr>
      <w:rPr>
        <w:rFonts w:hint="default"/>
        <w:b/>
      </w:rPr>
    </w:lvl>
    <w:lvl w:ilvl="5">
      <w:start w:val="1"/>
      <w:numFmt w:val="decimal"/>
      <w:lvlText w:val="%1.%2.%3.%4.%5.%6"/>
      <w:lvlJc w:val="left"/>
      <w:pPr>
        <w:ind w:left="1755" w:hanging="1080"/>
      </w:pPr>
      <w:rPr>
        <w:rFonts w:hint="default"/>
        <w:b/>
      </w:rPr>
    </w:lvl>
    <w:lvl w:ilvl="6">
      <w:start w:val="1"/>
      <w:numFmt w:val="decimal"/>
      <w:lvlText w:val="%1.%2.%3.%4.%5.%6.%7"/>
      <w:lvlJc w:val="left"/>
      <w:pPr>
        <w:ind w:left="2250" w:hanging="1440"/>
      </w:pPr>
      <w:rPr>
        <w:rFonts w:hint="default"/>
        <w:b/>
      </w:rPr>
    </w:lvl>
    <w:lvl w:ilvl="7">
      <w:start w:val="1"/>
      <w:numFmt w:val="decimal"/>
      <w:lvlText w:val="%1.%2.%3.%4.%5.%6.%7.%8"/>
      <w:lvlJc w:val="left"/>
      <w:pPr>
        <w:ind w:left="2385" w:hanging="1440"/>
      </w:pPr>
      <w:rPr>
        <w:rFonts w:hint="default"/>
        <w:b/>
      </w:rPr>
    </w:lvl>
    <w:lvl w:ilvl="8">
      <w:start w:val="1"/>
      <w:numFmt w:val="decimal"/>
      <w:lvlText w:val="%1.%2.%3.%4.%5.%6.%7.%8.%9"/>
      <w:lvlJc w:val="left"/>
      <w:pPr>
        <w:ind w:left="2880" w:hanging="1800"/>
      </w:pPr>
      <w:rPr>
        <w:rFonts w:hint="default"/>
        <w:b/>
      </w:rPr>
    </w:lvl>
  </w:abstractNum>
  <w:abstractNum w:abstractNumId="32" w15:restartNumberingAfterBreak="0">
    <w:nsid w:val="578C53C0"/>
    <w:multiLevelType w:val="multilevel"/>
    <w:tmpl w:val="4CA4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035654"/>
    <w:multiLevelType w:val="multilevel"/>
    <w:tmpl w:val="18EC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84475"/>
    <w:multiLevelType w:val="hybridMultilevel"/>
    <w:tmpl w:val="1834EC7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5" w15:restartNumberingAfterBreak="0">
    <w:nsid w:val="65983849"/>
    <w:multiLevelType w:val="multilevel"/>
    <w:tmpl w:val="BD20EF7E"/>
    <w:lvl w:ilvl="0">
      <w:start w:val="1"/>
      <w:numFmt w:val="decimal"/>
      <w:lvlText w:val="%1."/>
      <w:lvlJc w:val="left"/>
      <w:pPr>
        <w:ind w:left="360" w:hanging="360"/>
      </w:pPr>
      <w:rPr>
        <w:rFonts w:ascii="Times New Roman" w:eastAsia="Times New Roman" w:hAnsi="Times New Roman" w:cs="Times New Roman"/>
        <w:b/>
      </w:rPr>
    </w:lvl>
    <w:lvl w:ilvl="1">
      <w:start w:val="1"/>
      <w:numFmt w:val="decimal"/>
      <w:isLgl/>
      <w:lvlText w:val="%1.%2"/>
      <w:lvlJc w:val="left"/>
      <w:pPr>
        <w:ind w:left="630" w:hanging="36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36" w15:restartNumberingAfterBreak="0">
    <w:nsid w:val="66A17E8F"/>
    <w:multiLevelType w:val="multilevel"/>
    <w:tmpl w:val="F488D0D2"/>
    <w:lvl w:ilvl="0">
      <w:start w:val="1"/>
      <w:numFmt w:val="decimal"/>
      <w:lvlText w:val="%1."/>
      <w:lvlJc w:val="left"/>
      <w:pPr>
        <w:ind w:left="450" w:hanging="360"/>
      </w:pPr>
      <w:rPr>
        <w:rFonts w:ascii="Times New Roman" w:eastAsia="Times New Roman" w:hAnsi="Times New Roman" w:cs="Times New Roman" w:hint="default"/>
        <w:b/>
        <w:sz w:val="28"/>
      </w:rPr>
    </w:lvl>
    <w:lvl w:ilvl="1">
      <w:start w:val="1"/>
      <w:numFmt w:val="decimal"/>
      <w:isLgl/>
      <w:lvlText w:val="%1.%2"/>
      <w:lvlJc w:val="left"/>
      <w:pPr>
        <w:ind w:left="630" w:hanging="360"/>
      </w:pPr>
      <w:rPr>
        <w:rFonts w:eastAsia="Times New Roman" w:hint="default"/>
        <w:b/>
        <w:sz w:val="24"/>
        <w:szCs w:val="24"/>
      </w:rPr>
    </w:lvl>
    <w:lvl w:ilvl="2">
      <w:start w:val="1"/>
      <w:numFmt w:val="decimal"/>
      <w:isLgl/>
      <w:lvlText w:val="%1.%2.%3"/>
      <w:lvlJc w:val="left"/>
      <w:pPr>
        <w:ind w:left="1080" w:hanging="720"/>
      </w:pPr>
      <w:rPr>
        <w:rFonts w:eastAsia="Times New Roman" w:hint="default"/>
        <w:b/>
      </w:rPr>
    </w:lvl>
    <w:lvl w:ilvl="3">
      <w:start w:val="1"/>
      <w:numFmt w:val="decimal"/>
      <w:isLgl/>
      <w:lvlText w:val="%1.%2.%3.%4"/>
      <w:lvlJc w:val="left"/>
      <w:pPr>
        <w:ind w:left="810" w:hanging="720"/>
      </w:pPr>
      <w:rPr>
        <w:rFonts w:eastAsia="Times New Roman" w:hint="default"/>
        <w:b/>
      </w:rPr>
    </w:lvl>
    <w:lvl w:ilvl="4">
      <w:start w:val="1"/>
      <w:numFmt w:val="decimal"/>
      <w:isLgl/>
      <w:lvlText w:val="%1.%2.%3.%4.%5"/>
      <w:lvlJc w:val="left"/>
      <w:pPr>
        <w:ind w:left="1170" w:hanging="1080"/>
      </w:pPr>
      <w:rPr>
        <w:rFonts w:eastAsia="Times New Roman" w:hint="default"/>
        <w:b/>
      </w:rPr>
    </w:lvl>
    <w:lvl w:ilvl="5">
      <w:start w:val="1"/>
      <w:numFmt w:val="decimal"/>
      <w:isLgl/>
      <w:lvlText w:val="%1.%2.%3.%4.%5.%6"/>
      <w:lvlJc w:val="left"/>
      <w:pPr>
        <w:ind w:left="1170" w:hanging="1080"/>
      </w:pPr>
      <w:rPr>
        <w:rFonts w:eastAsia="Times New Roman" w:hint="default"/>
        <w:b/>
      </w:rPr>
    </w:lvl>
    <w:lvl w:ilvl="6">
      <w:start w:val="1"/>
      <w:numFmt w:val="decimal"/>
      <w:isLgl/>
      <w:lvlText w:val="%1.%2.%3.%4.%5.%6.%7"/>
      <w:lvlJc w:val="left"/>
      <w:pPr>
        <w:ind w:left="1530" w:hanging="1440"/>
      </w:pPr>
      <w:rPr>
        <w:rFonts w:eastAsia="Times New Roman" w:hint="default"/>
        <w:b/>
      </w:rPr>
    </w:lvl>
    <w:lvl w:ilvl="7">
      <w:start w:val="1"/>
      <w:numFmt w:val="decimal"/>
      <w:isLgl/>
      <w:lvlText w:val="%1.%2.%3.%4.%5.%6.%7.%8"/>
      <w:lvlJc w:val="left"/>
      <w:pPr>
        <w:ind w:left="1530" w:hanging="1440"/>
      </w:pPr>
      <w:rPr>
        <w:rFonts w:eastAsia="Times New Roman" w:hint="default"/>
        <w:b/>
      </w:rPr>
    </w:lvl>
    <w:lvl w:ilvl="8">
      <w:start w:val="1"/>
      <w:numFmt w:val="decimal"/>
      <w:isLgl/>
      <w:lvlText w:val="%1.%2.%3.%4.%5.%6.%7.%8.%9"/>
      <w:lvlJc w:val="left"/>
      <w:pPr>
        <w:ind w:left="1890" w:hanging="1800"/>
      </w:pPr>
      <w:rPr>
        <w:rFonts w:eastAsia="Times New Roman" w:hint="default"/>
        <w:b/>
      </w:rPr>
    </w:lvl>
  </w:abstractNum>
  <w:abstractNum w:abstractNumId="37" w15:restartNumberingAfterBreak="0">
    <w:nsid w:val="6ED24858"/>
    <w:multiLevelType w:val="multilevel"/>
    <w:tmpl w:val="33B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CA32CC"/>
    <w:multiLevelType w:val="hybridMultilevel"/>
    <w:tmpl w:val="ECE2433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9" w15:restartNumberingAfterBreak="0">
    <w:nsid w:val="72061A80"/>
    <w:multiLevelType w:val="hybridMultilevel"/>
    <w:tmpl w:val="AC0E1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22262C7"/>
    <w:multiLevelType w:val="multilevel"/>
    <w:tmpl w:val="4A9CA5E8"/>
    <w:lvl w:ilvl="0">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2B43CBC"/>
    <w:multiLevelType w:val="multilevel"/>
    <w:tmpl w:val="729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F5E9E"/>
    <w:multiLevelType w:val="hybridMultilevel"/>
    <w:tmpl w:val="20E6711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3" w15:restartNumberingAfterBreak="0">
    <w:nsid w:val="73E31F5F"/>
    <w:multiLevelType w:val="hybridMultilevel"/>
    <w:tmpl w:val="7FE4C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4D85D8F"/>
    <w:multiLevelType w:val="hybridMultilevel"/>
    <w:tmpl w:val="FFFFFFFF"/>
    <w:lvl w:ilvl="0" w:tplc="6B2864E8">
      <w:start w:val="1"/>
      <w:numFmt w:val="bullet"/>
      <w:lvlText w:val=""/>
      <w:lvlJc w:val="left"/>
      <w:pPr>
        <w:ind w:left="900" w:hanging="360"/>
      </w:pPr>
      <w:rPr>
        <w:rFonts w:ascii="Symbol" w:hAnsi="Symbol" w:hint="default"/>
      </w:rPr>
    </w:lvl>
    <w:lvl w:ilvl="1" w:tplc="6F5E062A">
      <w:start w:val="1"/>
      <w:numFmt w:val="bullet"/>
      <w:lvlText w:val="o"/>
      <w:lvlJc w:val="left"/>
      <w:pPr>
        <w:ind w:left="1620" w:hanging="360"/>
      </w:pPr>
      <w:rPr>
        <w:rFonts w:ascii="Courier New" w:hAnsi="Courier New" w:hint="default"/>
      </w:rPr>
    </w:lvl>
    <w:lvl w:ilvl="2" w:tplc="EA7659CE">
      <w:start w:val="1"/>
      <w:numFmt w:val="bullet"/>
      <w:lvlText w:val=""/>
      <w:lvlJc w:val="left"/>
      <w:pPr>
        <w:ind w:left="2340" w:hanging="360"/>
      </w:pPr>
      <w:rPr>
        <w:rFonts w:ascii="Wingdings" w:hAnsi="Wingdings" w:hint="default"/>
      </w:rPr>
    </w:lvl>
    <w:lvl w:ilvl="3" w:tplc="C9D23140">
      <w:start w:val="1"/>
      <w:numFmt w:val="bullet"/>
      <w:lvlText w:val=""/>
      <w:lvlJc w:val="left"/>
      <w:pPr>
        <w:ind w:left="3060" w:hanging="360"/>
      </w:pPr>
      <w:rPr>
        <w:rFonts w:ascii="Symbol" w:hAnsi="Symbol" w:hint="default"/>
      </w:rPr>
    </w:lvl>
    <w:lvl w:ilvl="4" w:tplc="B858B354">
      <w:start w:val="1"/>
      <w:numFmt w:val="bullet"/>
      <w:lvlText w:val="o"/>
      <w:lvlJc w:val="left"/>
      <w:pPr>
        <w:ind w:left="3780" w:hanging="360"/>
      </w:pPr>
      <w:rPr>
        <w:rFonts w:ascii="Courier New" w:hAnsi="Courier New" w:hint="default"/>
      </w:rPr>
    </w:lvl>
    <w:lvl w:ilvl="5" w:tplc="3D68397E">
      <w:start w:val="1"/>
      <w:numFmt w:val="bullet"/>
      <w:lvlText w:val=""/>
      <w:lvlJc w:val="left"/>
      <w:pPr>
        <w:ind w:left="4500" w:hanging="360"/>
      </w:pPr>
      <w:rPr>
        <w:rFonts w:ascii="Wingdings" w:hAnsi="Wingdings" w:hint="default"/>
      </w:rPr>
    </w:lvl>
    <w:lvl w:ilvl="6" w:tplc="FC307874">
      <w:start w:val="1"/>
      <w:numFmt w:val="bullet"/>
      <w:lvlText w:val=""/>
      <w:lvlJc w:val="left"/>
      <w:pPr>
        <w:ind w:left="5220" w:hanging="360"/>
      </w:pPr>
      <w:rPr>
        <w:rFonts w:ascii="Symbol" w:hAnsi="Symbol" w:hint="default"/>
      </w:rPr>
    </w:lvl>
    <w:lvl w:ilvl="7" w:tplc="7C9615CA">
      <w:start w:val="1"/>
      <w:numFmt w:val="bullet"/>
      <w:lvlText w:val="o"/>
      <w:lvlJc w:val="left"/>
      <w:pPr>
        <w:ind w:left="5940" w:hanging="360"/>
      </w:pPr>
      <w:rPr>
        <w:rFonts w:ascii="Courier New" w:hAnsi="Courier New" w:hint="default"/>
      </w:rPr>
    </w:lvl>
    <w:lvl w:ilvl="8" w:tplc="50A8B64E">
      <w:start w:val="1"/>
      <w:numFmt w:val="bullet"/>
      <w:lvlText w:val=""/>
      <w:lvlJc w:val="left"/>
      <w:pPr>
        <w:ind w:left="6660" w:hanging="360"/>
      </w:pPr>
      <w:rPr>
        <w:rFonts w:ascii="Wingdings" w:hAnsi="Wingdings" w:hint="default"/>
      </w:rPr>
    </w:lvl>
  </w:abstractNum>
  <w:abstractNum w:abstractNumId="45" w15:restartNumberingAfterBreak="0">
    <w:nsid w:val="74F368A0"/>
    <w:multiLevelType w:val="multilevel"/>
    <w:tmpl w:val="0496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D1BA4"/>
    <w:multiLevelType w:val="multilevel"/>
    <w:tmpl w:val="0F54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DA03A8"/>
    <w:multiLevelType w:val="multilevel"/>
    <w:tmpl w:val="D65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578852">
    <w:abstractNumId w:val="40"/>
  </w:num>
  <w:num w:numId="2" w16cid:durableId="219095976">
    <w:abstractNumId w:val="6"/>
  </w:num>
  <w:num w:numId="3" w16cid:durableId="614215536">
    <w:abstractNumId w:val="36"/>
  </w:num>
  <w:num w:numId="4" w16cid:durableId="952519463">
    <w:abstractNumId w:val="35"/>
  </w:num>
  <w:num w:numId="5" w16cid:durableId="598752679">
    <w:abstractNumId w:val="0"/>
  </w:num>
  <w:num w:numId="6" w16cid:durableId="316030924">
    <w:abstractNumId w:val="24"/>
  </w:num>
  <w:num w:numId="7" w16cid:durableId="1563172487">
    <w:abstractNumId w:val="29"/>
  </w:num>
  <w:num w:numId="8" w16cid:durableId="1161002327">
    <w:abstractNumId w:val="9"/>
  </w:num>
  <w:num w:numId="9" w16cid:durableId="248781501">
    <w:abstractNumId w:val="1"/>
  </w:num>
  <w:num w:numId="10" w16cid:durableId="619188611">
    <w:abstractNumId w:val="2"/>
  </w:num>
  <w:num w:numId="11" w16cid:durableId="602765234">
    <w:abstractNumId w:val="8"/>
  </w:num>
  <w:num w:numId="12" w16cid:durableId="1374386630">
    <w:abstractNumId w:val="12"/>
  </w:num>
  <w:num w:numId="13" w16cid:durableId="1475831118">
    <w:abstractNumId w:val="25"/>
  </w:num>
  <w:num w:numId="14" w16cid:durableId="1211844415">
    <w:abstractNumId w:val="17"/>
  </w:num>
  <w:num w:numId="15" w16cid:durableId="1496187726">
    <w:abstractNumId w:val="5"/>
  </w:num>
  <w:num w:numId="16" w16cid:durableId="444810478">
    <w:abstractNumId w:val="3"/>
  </w:num>
  <w:num w:numId="17" w16cid:durableId="515769618">
    <w:abstractNumId w:val="15"/>
  </w:num>
  <w:num w:numId="18" w16cid:durableId="681129341">
    <w:abstractNumId w:val="14"/>
  </w:num>
  <w:num w:numId="19" w16cid:durableId="1335180671">
    <w:abstractNumId w:val="26"/>
  </w:num>
  <w:num w:numId="20" w16cid:durableId="1220901897">
    <w:abstractNumId w:val="47"/>
  </w:num>
  <w:num w:numId="21" w16cid:durableId="305475273">
    <w:abstractNumId w:val="23"/>
  </w:num>
  <w:num w:numId="22" w16cid:durableId="30696347">
    <w:abstractNumId w:val="7"/>
  </w:num>
  <w:num w:numId="23" w16cid:durableId="2070685467">
    <w:abstractNumId w:val="37"/>
  </w:num>
  <w:num w:numId="24" w16cid:durableId="925655476">
    <w:abstractNumId w:val="33"/>
  </w:num>
  <w:num w:numId="25" w16cid:durableId="202717886">
    <w:abstractNumId w:val="45"/>
  </w:num>
  <w:num w:numId="26" w16cid:durableId="185214982">
    <w:abstractNumId w:val="21"/>
  </w:num>
  <w:num w:numId="27" w16cid:durableId="1196961773">
    <w:abstractNumId w:val="28"/>
  </w:num>
  <w:num w:numId="28" w16cid:durableId="20670174">
    <w:abstractNumId w:val="22"/>
  </w:num>
  <w:num w:numId="29" w16cid:durableId="1886482568">
    <w:abstractNumId w:val="27"/>
  </w:num>
  <w:num w:numId="30" w16cid:durableId="2144761739">
    <w:abstractNumId w:val="31"/>
  </w:num>
  <w:num w:numId="31" w16cid:durableId="206377156">
    <w:abstractNumId w:val="39"/>
  </w:num>
  <w:num w:numId="32" w16cid:durableId="1668047537">
    <w:abstractNumId w:val="43"/>
  </w:num>
  <w:num w:numId="33" w16cid:durableId="1319502524">
    <w:abstractNumId w:val="44"/>
  </w:num>
  <w:num w:numId="34" w16cid:durableId="110323000">
    <w:abstractNumId w:val="34"/>
  </w:num>
  <w:num w:numId="35" w16cid:durableId="1852989514">
    <w:abstractNumId w:val="30"/>
  </w:num>
  <w:num w:numId="36" w16cid:durableId="305277496">
    <w:abstractNumId w:val="38"/>
  </w:num>
  <w:num w:numId="37" w16cid:durableId="1062022981">
    <w:abstractNumId w:val="11"/>
  </w:num>
  <w:num w:numId="38" w16cid:durableId="231552157">
    <w:abstractNumId w:val="16"/>
  </w:num>
  <w:num w:numId="39" w16cid:durableId="330573682">
    <w:abstractNumId w:val="10"/>
  </w:num>
  <w:num w:numId="40" w16cid:durableId="2139644812">
    <w:abstractNumId w:val="20"/>
  </w:num>
  <w:num w:numId="41" w16cid:durableId="2144494098">
    <w:abstractNumId w:val="46"/>
  </w:num>
  <w:num w:numId="42" w16cid:durableId="1613048373">
    <w:abstractNumId w:val="42"/>
  </w:num>
  <w:num w:numId="43" w16cid:durableId="973750901">
    <w:abstractNumId w:val="19"/>
  </w:num>
  <w:num w:numId="44" w16cid:durableId="940793136">
    <w:abstractNumId w:val="32"/>
  </w:num>
  <w:num w:numId="45" w16cid:durableId="1411659816">
    <w:abstractNumId w:val="13"/>
  </w:num>
  <w:num w:numId="46" w16cid:durableId="969867510">
    <w:abstractNumId w:val="4"/>
  </w:num>
  <w:num w:numId="47" w16cid:durableId="883105756">
    <w:abstractNumId w:val="18"/>
  </w:num>
  <w:num w:numId="48" w16cid:durableId="44146059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EE"/>
    <w:rsid w:val="00001CE4"/>
    <w:rsid w:val="00014EC8"/>
    <w:rsid w:val="000163BA"/>
    <w:rsid w:val="00042867"/>
    <w:rsid w:val="00052335"/>
    <w:rsid w:val="00061071"/>
    <w:rsid w:val="000616E6"/>
    <w:rsid w:val="00063C33"/>
    <w:rsid w:val="00065E00"/>
    <w:rsid w:val="0007239F"/>
    <w:rsid w:val="0009093B"/>
    <w:rsid w:val="00094ABE"/>
    <w:rsid w:val="000A4667"/>
    <w:rsid w:val="000A5CCC"/>
    <w:rsid w:val="000B119E"/>
    <w:rsid w:val="000C0077"/>
    <w:rsid w:val="000C0759"/>
    <w:rsid w:val="000C3277"/>
    <w:rsid w:val="000C6929"/>
    <w:rsid w:val="000D0281"/>
    <w:rsid w:val="000E0EFD"/>
    <w:rsid w:val="000E34DD"/>
    <w:rsid w:val="000E6072"/>
    <w:rsid w:val="00101682"/>
    <w:rsid w:val="001038D6"/>
    <w:rsid w:val="0010773F"/>
    <w:rsid w:val="00113845"/>
    <w:rsid w:val="00116D37"/>
    <w:rsid w:val="00144829"/>
    <w:rsid w:val="001459F1"/>
    <w:rsid w:val="00174DED"/>
    <w:rsid w:val="001B561B"/>
    <w:rsid w:val="001B56CA"/>
    <w:rsid w:val="001C523C"/>
    <w:rsid w:val="001C6BDA"/>
    <w:rsid w:val="001E3352"/>
    <w:rsid w:val="001E6C59"/>
    <w:rsid w:val="001E6EAD"/>
    <w:rsid w:val="001F0B06"/>
    <w:rsid w:val="001F3572"/>
    <w:rsid w:val="001F40C4"/>
    <w:rsid w:val="001F5AD3"/>
    <w:rsid w:val="001F78D7"/>
    <w:rsid w:val="0021699F"/>
    <w:rsid w:val="00232D9C"/>
    <w:rsid w:val="00234CBF"/>
    <w:rsid w:val="00235013"/>
    <w:rsid w:val="00235760"/>
    <w:rsid w:val="002360EB"/>
    <w:rsid w:val="00242294"/>
    <w:rsid w:val="002441FA"/>
    <w:rsid w:val="00251917"/>
    <w:rsid w:val="00251D55"/>
    <w:rsid w:val="002521FA"/>
    <w:rsid w:val="00253BC7"/>
    <w:rsid w:val="00257B0B"/>
    <w:rsid w:val="00262713"/>
    <w:rsid w:val="0026555F"/>
    <w:rsid w:val="00275C61"/>
    <w:rsid w:val="00280DEB"/>
    <w:rsid w:val="00284B7A"/>
    <w:rsid w:val="00284D56"/>
    <w:rsid w:val="002A27AA"/>
    <w:rsid w:val="002A5A5E"/>
    <w:rsid w:val="002B54DC"/>
    <w:rsid w:val="002B5FDC"/>
    <w:rsid w:val="002D12F1"/>
    <w:rsid w:val="002D264F"/>
    <w:rsid w:val="002D5D46"/>
    <w:rsid w:val="002D7FDA"/>
    <w:rsid w:val="002E12B2"/>
    <w:rsid w:val="002E20E0"/>
    <w:rsid w:val="002E3D58"/>
    <w:rsid w:val="002E482D"/>
    <w:rsid w:val="002F3516"/>
    <w:rsid w:val="002F61F8"/>
    <w:rsid w:val="0031164C"/>
    <w:rsid w:val="00314563"/>
    <w:rsid w:val="00321B46"/>
    <w:rsid w:val="00330228"/>
    <w:rsid w:val="00334CF1"/>
    <w:rsid w:val="00347081"/>
    <w:rsid w:val="00360B4C"/>
    <w:rsid w:val="003624E6"/>
    <w:rsid w:val="003626AF"/>
    <w:rsid w:val="003661A5"/>
    <w:rsid w:val="00367EE7"/>
    <w:rsid w:val="00377D8D"/>
    <w:rsid w:val="00377E29"/>
    <w:rsid w:val="00384E62"/>
    <w:rsid w:val="0039045F"/>
    <w:rsid w:val="003917A0"/>
    <w:rsid w:val="003A5EE8"/>
    <w:rsid w:val="003B0ED5"/>
    <w:rsid w:val="003B4FD9"/>
    <w:rsid w:val="003C0A96"/>
    <w:rsid w:val="003C0BDA"/>
    <w:rsid w:val="003C1168"/>
    <w:rsid w:val="003C4AD1"/>
    <w:rsid w:val="003D1B83"/>
    <w:rsid w:val="003E1D2D"/>
    <w:rsid w:val="003E3A1C"/>
    <w:rsid w:val="003E76A7"/>
    <w:rsid w:val="003F45B7"/>
    <w:rsid w:val="004068BD"/>
    <w:rsid w:val="00406CCB"/>
    <w:rsid w:val="00415B04"/>
    <w:rsid w:val="00422DF5"/>
    <w:rsid w:val="00440EF1"/>
    <w:rsid w:val="00445B1A"/>
    <w:rsid w:val="00447EA1"/>
    <w:rsid w:val="004558C3"/>
    <w:rsid w:val="0046222E"/>
    <w:rsid w:val="00473542"/>
    <w:rsid w:val="00487D4F"/>
    <w:rsid w:val="00493E32"/>
    <w:rsid w:val="004A1D00"/>
    <w:rsid w:val="004A3853"/>
    <w:rsid w:val="004A578C"/>
    <w:rsid w:val="004B22DA"/>
    <w:rsid w:val="004B2BEA"/>
    <w:rsid w:val="004B568A"/>
    <w:rsid w:val="004C40EE"/>
    <w:rsid w:val="004D1B16"/>
    <w:rsid w:val="004F0444"/>
    <w:rsid w:val="004F458D"/>
    <w:rsid w:val="004F6147"/>
    <w:rsid w:val="004F6C81"/>
    <w:rsid w:val="00502B95"/>
    <w:rsid w:val="00503212"/>
    <w:rsid w:val="00505631"/>
    <w:rsid w:val="005113AA"/>
    <w:rsid w:val="00514220"/>
    <w:rsid w:val="00520A9C"/>
    <w:rsid w:val="0052705B"/>
    <w:rsid w:val="005346EF"/>
    <w:rsid w:val="00535A5E"/>
    <w:rsid w:val="00536DA1"/>
    <w:rsid w:val="005446E6"/>
    <w:rsid w:val="00560C5B"/>
    <w:rsid w:val="00574D5A"/>
    <w:rsid w:val="00582BBB"/>
    <w:rsid w:val="00591DA4"/>
    <w:rsid w:val="005925AA"/>
    <w:rsid w:val="00593A92"/>
    <w:rsid w:val="00595642"/>
    <w:rsid w:val="005A0608"/>
    <w:rsid w:val="005A0C8A"/>
    <w:rsid w:val="005A510C"/>
    <w:rsid w:val="005B238A"/>
    <w:rsid w:val="005B3CD7"/>
    <w:rsid w:val="005B439F"/>
    <w:rsid w:val="005B4FA6"/>
    <w:rsid w:val="005C0CA3"/>
    <w:rsid w:val="005C4650"/>
    <w:rsid w:val="005D2CD5"/>
    <w:rsid w:val="005D3B00"/>
    <w:rsid w:val="005E4ECA"/>
    <w:rsid w:val="005F184E"/>
    <w:rsid w:val="005F5CE1"/>
    <w:rsid w:val="005F6967"/>
    <w:rsid w:val="00604336"/>
    <w:rsid w:val="00612D39"/>
    <w:rsid w:val="0061599A"/>
    <w:rsid w:val="0062174D"/>
    <w:rsid w:val="00632016"/>
    <w:rsid w:val="0063559B"/>
    <w:rsid w:val="00641E40"/>
    <w:rsid w:val="0066162A"/>
    <w:rsid w:val="00681EDD"/>
    <w:rsid w:val="006843A6"/>
    <w:rsid w:val="0068508E"/>
    <w:rsid w:val="006918FC"/>
    <w:rsid w:val="006A22AA"/>
    <w:rsid w:val="006B126B"/>
    <w:rsid w:val="006B39FF"/>
    <w:rsid w:val="006C0ECC"/>
    <w:rsid w:val="006C4BD8"/>
    <w:rsid w:val="006C4ED4"/>
    <w:rsid w:val="006D3A7C"/>
    <w:rsid w:val="006E4266"/>
    <w:rsid w:val="006F1B22"/>
    <w:rsid w:val="006F4A69"/>
    <w:rsid w:val="006F613F"/>
    <w:rsid w:val="006F74F5"/>
    <w:rsid w:val="00711C75"/>
    <w:rsid w:val="00712743"/>
    <w:rsid w:val="0071286F"/>
    <w:rsid w:val="00717D4E"/>
    <w:rsid w:val="007238DC"/>
    <w:rsid w:val="00736E1D"/>
    <w:rsid w:val="0074024C"/>
    <w:rsid w:val="00740421"/>
    <w:rsid w:val="007509F5"/>
    <w:rsid w:val="00750AE5"/>
    <w:rsid w:val="00750D71"/>
    <w:rsid w:val="00750DA4"/>
    <w:rsid w:val="00756A1C"/>
    <w:rsid w:val="00763D37"/>
    <w:rsid w:val="00764DF3"/>
    <w:rsid w:val="00771817"/>
    <w:rsid w:val="00776D1D"/>
    <w:rsid w:val="00785D8D"/>
    <w:rsid w:val="007924C7"/>
    <w:rsid w:val="007924F4"/>
    <w:rsid w:val="00793260"/>
    <w:rsid w:val="00794076"/>
    <w:rsid w:val="007A0335"/>
    <w:rsid w:val="007B0382"/>
    <w:rsid w:val="007B06B8"/>
    <w:rsid w:val="007B20A8"/>
    <w:rsid w:val="007C1519"/>
    <w:rsid w:val="007C2853"/>
    <w:rsid w:val="007D4E45"/>
    <w:rsid w:val="007D543B"/>
    <w:rsid w:val="007D5D03"/>
    <w:rsid w:val="007D7582"/>
    <w:rsid w:val="007E5587"/>
    <w:rsid w:val="007E57E6"/>
    <w:rsid w:val="007F03A8"/>
    <w:rsid w:val="007F4B13"/>
    <w:rsid w:val="00800351"/>
    <w:rsid w:val="00806A08"/>
    <w:rsid w:val="00807E0D"/>
    <w:rsid w:val="00810BE3"/>
    <w:rsid w:val="00811E05"/>
    <w:rsid w:val="0081465C"/>
    <w:rsid w:val="008157EB"/>
    <w:rsid w:val="00817252"/>
    <w:rsid w:val="00826872"/>
    <w:rsid w:val="008364B1"/>
    <w:rsid w:val="00845990"/>
    <w:rsid w:val="0085072B"/>
    <w:rsid w:val="00854636"/>
    <w:rsid w:val="008560DF"/>
    <w:rsid w:val="00857712"/>
    <w:rsid w:val="008602B6"/>
    <w:rsid w:val="008609F8"/>
    <w:rsid w:val="00866113"/>
    <w:rsid w:val="0087670D"/>
    <w:rsid w:val="00877930"/>
    <w:rsid w:val="008808E1"/>
    <w:rsid w:val="00883023"/>
    <w:rsid w:val="00884700"/>
    <w:rsid w:val="008901A8"/>
    <w:rsid w:val="008A05EB"/>
    <w:rsid w:val="008A6463"/>
    <w:rsid w:val="008B02FC"/>
    <w:rsid w:val="008B18B3"/>
    <w:rsid w:val="008B44CB"/>
    <w:rsid w:val="008B7DBC"/>
    <w:rsid w:val="008C390D"/>
    <w:rsid w:val="008C70D8"/>
    <w:rsid w:val="008D60A4"/>
    <w:rsid w:val="008E57B2"/>
    <w:rsid w:val="008E6560"/>
    <w:rsid w:val="008E7CD0"/>
    <w:rsid w:val="008F1040"/>
    <w:rsid w:val="008F5340"/>
    <w:rsid w:val="009000D9"/>
    <w:rsid w:val="00923B0F"/>
    <w:rsid w:val="009555ED"/>
    <w:rsid w:val="009560E9"/>
    <w:rsid w:val="0096490E"/>
    <w:rsid w:val="00970BFB"/>
    <w:rsid w:val="00971AE5"/>
    <w:rsid w:val="00975794"/>
    <w:rsid w:val="00975958"/>
    <w:rsid w:val="00980ADB"/>
    <w:rsid w:val="00983520"/>
    <w:rsid w:val="00983C22"/>
    <w:rsid w:val="00991804"/>
    <w:rsid w:val="009A1CC4"/>
    <w:rsid w:val="009A6654"/>
    <w:rsid w:val="009B1D2B"/>
    <w:rsid w:val="009B32EF"/>
    <w:rsid w:val="009C7DFB"/>
    <w:rsid w:val="009D1D65"/>
    <w:rsid w:val="009D5CF4"/>
    <w:rsid w:val="009E1207"/>
    <w:rsid w:val="009E2305"/>
    <w:rsid w:val="009E7FE7"/>
    <w:rsid w:val="009F6531"/>
    <w:rsid w:val="00A03CB2"/>
    <w:rsid w:val="00A11B66"/>
    <w:rsid w:val="00A27D6E"/>
    <w:rsid w:val="00A3099B"/>
    <w:rsid w:val="00A465D4"/>
    <w:rsid w:val="00A663C1"/>
    <w:rsid w:val="00A67478"/>
    <w:rsid w:val="00A878CE"/>
    <w:rsid w:val="00A96589"/>
    <w:rsid w:val="00AA3FC5"/>
    <w:rsid w:val="00AB4F2E"/>
    <w:rsid w:val="00AB6A33"/>
    <w:rsid w:val="00AC150C"/>
    <w:rsid w:val="00AC1E6D"/>
    <w:rsid w:val="00AC582C"/>
    <w:rsid w:val="00AD6B8D"/>
    <w:rsid w:val="00AD73D0"/>
    <w:rsid w:val="00AE2B0E"/>
    <w:rsid w:val="00AF1CDB"/>
    <w:rsid w:val="00AF74EA"/>
    <w:rsid w:val="00B043B8"/>
    <w:rsid w:val="00B05628"/>
    <w:rsid w:val="00B06E15"/>
    <w:rsid w:val="00B12A3A"/>
    <w:rsid w:val="00B135E2"/>
    <w:rsid w:val="00B1588B"/>
    <w:rsid w:val="00B172B1"/>
    <w:rsid w:val="00B21673"/>
    <w:rsid w:val="00B37475"/>
    <w:rsid w:val="00B454F8"/>
    <w:rsid w:val="00B504B7"/>
    <w:rsid w:val="00B535D5"/>
    <w:rsid w:val="00B546BF"/>
    <w:rsid w:val="00B54CDD"/>
    <w:rsid w:val="00B64324"/>
    <w:rsid w:val="00B80FFF"/>
    <w:rsid w:val="00B81817"/>
    <w:rsid w:val="00B81906"/>
    <w:rsid w:val="00B81DEB"/>
    <w:rsid w:val="00B83B3E"/>
    <w:rsid w:val="00B83BDC"/>
    <w:rsid w:val="00B86306"/>
    <w:rsid w:val="00B91787"/>
    <w:rsid w:val="00BA42C1"/>
    <w:rsid w:val="00BB12CE"/>
    <w:rsid w:val="00BB4FAA"/>
    <w:rsid w:val="00BB72BD"/>
    <w:rsid w:val="00BB7DA1"/>
    <w:rsid w:val="00BC02EB"/>
    <w:rsid w:val="00BC4DA1"/>
    <w:rsid w:val="00BD7E42"/>
    <w:rsid w:val="00BE0F03"/>
    <w:rsid w:val="00BE2197"/>
    <w:rsid w:val="00BE7ACF"/>
    <w:rsid w:val="00BF3175"/>
    <w:rsid w:val="00BF3AB8"/>
    <w:rsid w:val="00BF4A0A"/>
    <w:rsid w:val="00BF6389"/>
    <w:rsid w:val="00C01248"/>
    <w:rsid w:val="00C07757"/>
    <w:rsid w:val="00C12C48"/>
    <w:rsid w:val="00C227BF"/>
    <w:rsid w:val="00C307FB"/>
    <w:rsid w:val="00C3738E"/>
    <w:rsid w:val="00C37481"/>
    <w:rsid w:val="00C37923"/>
    <w:rsid w:val="00C43781"/>
    <w:rsid w:val="00C45C46"/>
    <w:rsid w:val="00C507ED"/>
    <w:rsid w:val="00C55AB5"/>
    <w:rsid w:val="00C56E84"/>
    <w:rsid w:val="00C57BA0"/>
    <w:rsid w:val="00C61945"/>
    <w:rsid w:val="00C636F3"/>
    <w:rsid w:val="00C6649E"/>
    <w:rsid w:val="00C71EAF"/>
    <w:rsid w:val="00C7412A"/>
    <w:rsid w:val="00C74C35"/>
    <w:rsid w:val="00C80BCA"/>
    <w:rsid w:val="00C83EDC"/>
    <w:rsid w:val="00C90073"/>
    <w:rsid w:val="00C91E8F"/>
    <w:rsid w:val="00C9379C"/>
    <w:rsid w:val="00C94316"/>
    <w:rsid w:val="00CA3EA6"/>
    <w:rsid w:val="00CA45AB"/>
    <w:rsid w:val="00CA53F0"/>
    <w:rsid w:val="00CB6808"/>
    <w:rsid w:val="00CC3E60"/>
    <w:rsid w:val="00CD19AA"/>
    <w:rsid w:val="00CD2455"/>
    <w:rsid w:val="00CD34AA"/>
    <w:rsid w:val="00CD615A"/>
    <w:rsid w:val="00CE155E"/>
    <w:rsid w:val="00CF1F3E"/>
    <w:rsid w:val="00CF3AC9"/>
    <w:rsid w:val="00CF57FE"/>
    <w:rsid w:val="00CF64ED"/>
    <w:rsid w:val="00CF6F2C"/>
    <w:rsid w:val="00D037B8"/>
    <w:rsid w:val="00D03B01"/>
    <w:rsid w:val="00D04D50"/>
    <w:rsid w:val="00D051F4"/>
    <w:rsid w:val="00D05E39"/>
    <w:rsid w:val="00D0701D"/>
    <w:rsid w:val="00D07D56"/>
    <w:rsid w:val="00D152DB"/>
    <w:rsid w:val="00D22173"/>
    <w:rsid w:val="00D315F4"/>
    <w:rsid w:val="00D37360"/>
    <w:rsid w:val="00D410D7"/>
    <w:rsid w:val="00D413ED"/>
    <w:rsid w:val="00D41FAC"/>
    <w:rsid w:val="00D42355"/>
    <w:rsid w:val="00D4259B"/>
    <w:rsid w:val="00D464BD"/>
    <w:rsid w:val="00D46870"/>
    <w:rsid w:val="00D46C9C"/>
    <w:rsid w:val="00D60D73"/>
    <w:rsid w:val="00D622B5"/>
    <w:rsid w:val="00D6468A"/>
    <w:rsid w:val="00D70911"/>
    <w:rsid w:val="00D754F8"/>
    <w:rsid w:val="00D83BA0"/>
    <w:rsid w:val="00D83E49"/>
    <w:rsid w:val="00D85BFC"/>
    <w:rsid w:val="00D93728"/>
    <w:rsid w:val="00DA1ACD"/>
    <w:rsid w:val="00DB4340"/>
    <w:rsid w:val="00DB46C5"/>
    <w:rsid w:val="00DC5C81"/>
    <w:rsid w:val="00DC6D10"/>
    <w:rsid w:val="00DD1CA5"/>
    <w:rsid w:val="00DD2E01"/>
    <w:rsid w:val="00DD6EE6"/>
    <w:rsid w:val="00DE4D8E"/>
    <w:rsid w:val="00DE6EFA"/>
    <w:rsid w:val="00DF3101"/>
    <w:rsid w:val="00DF65AA"/>
    <w:rsid w:val="00DF682E"/>
    <w:rsid w:val="00E022EE"/>
    <w:rsid w:val="00E02993"/>
    <w:rsid w:val="00E076C6"/>
    <w:rsid w:val="00E102B5"/>
    <w:rsid w:val="00E142BE"/>
    <w:rsid w:val="00E201E9"/>
    <w:rsid w:val="00E24D1E"/>
    <w:rsid w:val="00E25754"/>
    <w:rsid w:val="00E3155E"/>
    <w:rsid w:val="00E37F47"/>
    <w:rsid w:val="00E43647"/>
    <w:rsid w:val="00E44729"/>
    <w:rsid w:val="00E517B7"/>
    <w:rsid w:val="00E630C4"/>
    <w:rsid w:val="00E70F3E"/>
    <w:rsid w:val="00E729F5"/>
    <w:rsid w:val="00E7445D"/>
    <w:rsid w:val="00E77B88"/>
    <w:rsid w:val="00E806FB"/>
    <w:rsid w:val="00E856AD"/>
    <w:rsid w:val="00EE53B7"/>
    <w:rsid w:val="00EE560A"/>
    <w:rsid w:val="00EF121A"/>
    <w:rsid w:val="00EF2D32"/>
    <w:rsid w:val="00EF6D2E"/>
    <w:rsid w:val="00F05A0A"/>
    <w:rsid w:val="00F05BCD"/>
    <w:rsid w:val="00F07083"/>
    <w:rsid w:val="00F11F1B"/>
    <w:rsid w:val="00F12791"/>
    <w:rsid w:val="00F129B0"/>
    <w:rsid w:val="00F14060"/>
    <w:rsid w:val="00F16F5E"/>
    <w:rsid w:val="00F24252"/>
    <w:rsid w:val="00F27DA3"/>
    <w:rsid w:val="00F30333"/>
    <w:rsid w:val="00F31DDE"/>
    <w:rsid w:val="00F40E6C"/>
    <w:rsid w:val="00F564E2"/>
    <w:rsid w:val="00F662BB"/>
    <w:rsid w:val="00F67857"/>
    <w:rsid w:val="00F678D1"/>
    <w:rsid w:val="00F85FD7"/>
    <w:rsid w:val="00F86B55"/>
    <w:rsid w:val="00F87F04"/>
    <w:rsid w:val="00F906D5"/>
    <w:rsid w:val="00F9307F"/>
    <w:rsid w:val="00F9749A"/>
    <w:rsid w:val="00FA522B"/>
    <w:rsid w:val="00FB473C"/>
    <w:rsid w:val="00FC0753"/>
    <w:rsid w:val="00FC44C7"/>
    <w:rsid w:val="00FE1822"/>
    <w:rsid w:val="05C588EF"/>
    <w:rsid w:val="06305F8A"/>
    <w:rsid w:val="146487AD"/>
    <w:rsid w:val="19B962AB"/>
    <w:rsid w:val="1F597CC8"/>
    <w:rsid w:val="1F97C5E5"/>
    <w:rsid w:val="254BE8F3"/>
    <w:rsid w:val="2C52E58A"/>
    <w:rsid w:val="2D996CA9"/>
    <w:rsid w:val="2F47DD58"/>
    <w:rsid w:val="33E807EA"/>
    <w:rsid w:val="353E8F5D"/>
    <w:rsid w:val="355061AC"/>
    <w:rsid w:val="3592DE15"/>
    <w:rsid w:val="368D8C0D"/>
    <w:rsid w:val="36C37239"/>
    <w:rsid w:val="3788DC4B"/>
    <w:rsid w:val="39BE9141"/>
    <w:rsid w:val="3C913214"/>
    <w:rsid w:val="410EDC7A"/>
    <w:rsid w:val="419F3FF2"/>
    <w:rsid w:val="42CBDE69"/>
    <w:rsid w:val="43B1FCF2"/>
    <w:rsid w:val="445EB27D"/>
    <w:rsid w:val="47D4B46B"/>
    <w:rsid w:val="4C782D4D"/>
    <w:rsid w:val="4E1918E4"/>
    <w:rsid w:val="4E1C8813"/>
    <w:rsid w:val="4F72DC1B"/>
    <w:rsid w:val="51DF12D2"/>
    <w:rsid w:val="55346E7D"/>
    <w:rsid w:val="5890A564"/>
    <w:rsid w:val="58CCD4E7"/>
    <w:rsid w:val="5B07BDFE"/>
    <w:rsid w:val="5BDE3BC2"/>
    <w:rsid w:val="5CC21296"/>
    <w:rsid w:val="5E9515B4"/>
    <w:rsid w:val="5F77AC9E"/>
    <w:rsid w:val="60ADC701"/>
    <w:rsid w:val="61149C26"/>
    <w:rsid w:val="6503D5EB"/>
    <w:rsid w:val="65907ABD"/>
    <w:rsid w:val="66E1F75A"/>
    <w:rsid w:val="67F8AACD"/>
    <w:rsid w:val="689BC443"/>
    <w:rsid w:val="7364697F"/>
    <w:rsid w:val="7C29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8315E4"/>
  <w15:docId w15:val="{D2D0DEA1-F7DE-422A-80AD-51B5144B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CD615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unhideWhenUsed/>
    <w:qFormat/>
    <w:rsid w:val="00681ED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EAD"/>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1E6EAD"/>
    <w:pPr>
      <w:ind w:left="720"/>
      <w:contextualSpacing/>
    </w:pPr>
    <w:rPr>
      <w:rFonts w:asciiTheme="minorHAnsi" w:eastAsiaTheme="minorHAnsi" w:hAnsiTheme="minorHAnsi" w:cstheme="minorBidi"/>
      <w:color w:val="auto"/>
      <w:szCs w:val="22"/>
      <w:lang w:eastAsia="en-US"/>
    </w:rPr>
  </w:style>
  <w:style w:type="character" w:styleId="Strong">
    <w:name w:val="Strong"/>
    <w:basedOn w:val="DefaultParagraphFont"/>
    <w:uiPriority w:val="22"/>
    <w:qFormat/>
    <w:rsid w:val="001E6EAD"/>
    <w:rPr>
      <w:b/>
      <w:bCs/>
    </w:rPr>
  </w:style>
  <w:style w:type="paragraph" w:styleId="Header">
    <w:name w:val="header"/>
    <w:basedOn w:val="Normal"/>
    <w:link w:val="HeaderChar"/>
    <w:uiPriority w:val="99"/>
    <w:unhideWhenUsed/>
    <w:rsid w:val="00391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7A0"/>
    <w:rPr>
      <w:rFonts w:ascii="Calibri" w:eastAsia="Calibri" w:hAnsi="Calibri" w:cs="Calibri"/>
      <w:color w:val="000000"/>
      <w:sz w:val="22"/>
    </w:rPr>
  </w:style>
  <w:style w:type="paragraph" w:styleId="Footer">
    <w:name w:val="footer"/>
    <w:basedOn w:val="Normal"/>
    <w:link w:val="FooterChar"/>
    <w:uiPriority w:val="99"/>
    <w:unhideWhenUsed/>
    <w:rsid w:val="00391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7A0"/>
    <w:rPr>
      <w:rFonts w:ascii="Calibri" w:eastAsia="Calibri" w:hAnsi="Calibri" w:cs="Calibri"/>
      <w:color w:val="000000"/>
      <w:sz w:val="22"/>
    </w:rPr>
  </w:style>
  <w:style w:type="character" w:customStyle="1" w:styleId="Heading1Char">
    <w:name w:val="Heading 1 Char"/>
    <w:basedOn w:val="DefaultParagraphFont"/>
    <w:link w:val="Heading1"/>
    <w:uiPriority w:val="9"/>
    <w:rsid w:val="00CD615A"/>
    <w:rPr>
      <w:rFonts w:asciiTheme="majorHAnsi" w:eastAsiaTheme="majorEastAsia" w:hAnsiTheme="majorHAnsi" w:cstheme="majorBidi"/>
      <w:color w:val="0F4761" w:themeColor="accent1" w:themeShade="BF"/>
      <w:sz w:val="32"/>
      <w:szCs w:val="32"/>
    </w:rPr>
  </w:style>
  <w:style w:type="character" w:customStyle="1" w:styleId="citationbibliografy">
    <w:name w:val="citation__bibliografy"/>
    <w:basedOn w:val="DefaultParagraphFont"/>
    <w:rsid w:val="000A4667"/>
  </w:style>
  <w:style w:type="character" w:customStyle="1" w:styleId="Heading4Char">
    <w:name w:val="Heading 4 Char"/>
    <w:basedOn w:val="DefaultParagraphFont"/>
    <w:link w:val="Heading4"/>
    <w:uiPriority w:val="9"/>
    <w:rsid w:val="00681EDD"/>
    <w:rPr>
      <w:rFonts w:asciiTheme="majorHAnsi" w:eastAsiaTheme="majorEastAsia" w:hAnsiTheme="majorHAnsi" w:cstheme="majorBidi"/>
      <w:i/>
      <w:iCs/>
      <w:color w:val="0F476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633">
      <w:bodyDiv w:val="1"/>
      <w:marLeft w:val="0"/>
      <w:marRight w:val="0"/>
      <w:marTop w:val="0"/>
      <w:marBottom w:val="0"/>
      <w:divBdr>
        <w:top w:val="none" w:sz="0" w:space="0" w:color="auto"/>
        <w:left w:val="none" w:sz="0" w:space="0" w:color="auto"/>
        <w:bottom w:val="none" w:sz="0" w:space="0" w:color="auto"/>
        <w:right w:val="none" w:sz="0" w:space="0" w:color="auto"/>
      </w:divBdr>
      <w:divsChild>
        <w:div w:id="1284848838">
          <w:marLeft w:val="0"/>
          <w:marRight w:val="0"/>
          <w:marTop w:val="0"/>
          <w:marBottom w:val="0"/>
          <w:divBdr>
            <w:top w:val="none" w:sz="0" w:space="0" w:color="auto"/>
            <w:left w:val="none" w:sz="0" w:space="0" w:color="auto"/>
            <w:bottom w:val="none" w:sz="0" w:space="0" w:color="auto"/>
            <w:right w:val="none" w:sz="0" w:space="0" w:color="auto"/>
          </w:divBdr>
          <w:divsChild>
            <w:div w:id="1275483077">
              <w:marLeft w:val="0"/>
              <w:marRight w:val="0"/>
              <w:marTop w:val="0"/>
              <w:marBottom w:val="0"/>
              <w:divBdr>
                <w:top w:val="none" w:sz="0" w:space="0" w:color="auto"/>
                <w:left w:val="none" w:sz="0" w:space="0" w:color="auto"/>
                <w:bottom w:val="none" w:sz="0" w:space="0" w:color="auto"/>
                <w:right w:val="none" w:sz="0" w:space="0" w:color="auto"/>
              </w:divBdr>
            </w:div>
            <w:div w:id="16507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782">
      <w:bodyDiv w:val="1"/>
      <w:marLeft w:val="0"/>
      <w:marRight w:val="0"/>
      <w:marTop w:val="0"/>
      <w:marBottom w:val="0"/>
      <w:divBdr>
        <w:top w:val="none" w:sz="0" w:space="0" w:color="auto"/>
        <w:left w:val="none" w:sz="0" w:space="0" w:color="auto"/>
        <w:bottom w:val="none" w:sz="0" w:space="0" w:color="auto"/>
        <w:right w:val="none" w:sz="0" w:space="0" w:color="auto"/>
      </w:divBdr>
      <w:divsChild>
        <w:div w:id="36971829">
          <w:marLeft w:val="0"/>
          <w:marRight w:val="0"/>
          <w:marTop w:val="0"/>
          <w:marBottom w:val="0"/>
          <w:divBdr>
            <w:top w:val="none" w:sz="0" w:space="0" w:color="auto"/>
            <w:left w:val="none" w:sz="0" w:space="0" w:color="auto"/>
            <w:bottom w:val="none" w:sz="0" w:space="0" w:color="auto"/>
            <w:right w:val="none" w:sz="0" w:space="0" w:color="auto"/>
          </w:divBdr>
          <w:divsChild>
            <w:div w:id="201140477">
              <w:marLeft w:val="0"/>
              <w:marRight w:val="0"/>
              <w:marTop w:val="0"/>
              <w:marBottom w:val="0"/>
              <w:divBdr>
                <w:top w:val="none" w:sz="0" w:space="0" w:color="auto"/>
                <w:left w:val="none" w:sz="0" w:space="0" w:color="auto"/>
                <w:bottom w:val="none" w:sz="0" w:space="0" w:color="auto"/>
                <w:right w:val="none" w:sz="0" w:space="0" w:color="auto"/>
              </w:divBdr>
              <w:divsChild>
                <w:div w:id="746153071">
                  <w:marLeft w:val="0"/>
                  <w:marRight w:val="0"/>
                  <w:marTop w:val="0"/>
                  <w:marBottom w:val="0"/>
                  <w:divBdr>
                    <w:top w:val="none" w:sz="0" w:space="0" w:color="auto"/>
                    <w:left w:val="none" w:sz="0" w:space="0" w:color="auto"/>
                    <w:bottom w:val="none" w:sz="0" w:space="0" w:color="auto"/>
                    <w:right w:val="none" w:sz="0" w:space="0" w:color="auto"/>
                  </w:divBdr>
                  <w:divsChild>
                    <w:div w:id="1454665443">
                      <w:marLeft w:val="0"/>
                      <w:marRight w:val="0"/>
                      <w:marTop w:val="0"/>
                      <w:marBottom w:val="0"/>
                      <w:divBdr>
                        <w:top w:val="none" w:sz="0" w:space="0" w:color="auto"/>
                        <w:left w:val="none" w:sz="0" w:space="0" w:color="auto"/>
                        <w:bottom w:val="none" w:sz="0" w:space="0" w:color="auto"/>
                        <w:right w:val="none" w:sz="0" w:space="0" w:color="auto"/>
                      </w:divBdr>
                    </w:div>
                    <w:div w:id="15783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5622">
      <w:bodyDiv w:val="1"/>
      <w:marLeft w:val="0"/>
      <w:marRight w:val="0"/>
      <w:marTop w:val="0"/>
      <w:marBottom w:val="0"/>
      <w:divBdr>
        <w:top w:val="none" w:sz="0" w:space="0" w:color="auto"/>
        <w:left w:val="none" w:sz="0" w:space="0" w:color="auto"/>
        <w:bottom w:val="none" w:sz="0" w:space="0" w:color="auto"/>
        <w:right w:val="none" w:sz="0" w:space="0" w:color="auto"/>
      </w:divBdr>
    </w:div>
    <w:div w:id="381248900">
      <w:bodyDiv w:val="1"/>
      <w:marLeft w:val="0"/>
      <w:marRight w:val="0"/>
      <w:marTop w:val="0"/>
      <w:marBottom w:val="0"/>
      <w:divBdr>
        <w:top w:val="none" w:sz="0" w:space="0" w:color="auto"/>
        <w:left w:val="none" w:sz="0" w:space="0" w:color="auto"/>
        <w:bottom w:val="none" w:sz="0" w:space="0" w:color="auto"/>
        <w:right w:val="none" w:sz="0" w:space="0" w:color="auto"/>
      </w:divBdr>
    </w:div>
    <w:div w:id="657927814">
      <w:bodyDiv w:val="1"/>
      <w:marLeft w:val="0"/>
      <w:marRight w:val="0"/>
      <w:marTop w:val="0"/>
      <w:marBottom w:val="0"/>
      <w:divBdr>
        <w:top w:val="none" w:sz="0" w:space="0" w:color="auto"/>
        <w:left w:val="none" w:sz="0" w:space="0" w:color="auto"/>
        <w:bottom w:val="none" w:sz="0" w:space="0" w:color="auto"/>
        <w:right w:val="none" w:sz="0" w:space="0" w:color="auto"/>
      </w:divBdr>
    </w:div>
    <w:div w:id="828978883">
      <w:bodyDiv w:val="1"/>
      <w:marLeft w:val="0"/>
      <w:marRight w:val="0"/>
      <w:marTop w:val="0"/>
      <w:marBottom w:val="0"/>
      <w:divBdr>
        <w:top w:val="none" w:sz="0" w:space="0" w:color="auto"/>
        <w:left w:val="none" w:sz="0" w:space="0" w:color="auto"/>
        <w:bottom w:val="none" w:sz="0" w:space="0" w:color="auto"/>
        <w:right w:val="none" w:sz="0" w:space="0" w:color="auto"/>
      </w:divBdr>
      <w:divsChild>
        <w:div w:id="1210798280">
          <w:marLeft w:val="0"/>
          <w:marRight w:val="0"/>
          <w:marTop w:val="0"/>
          <w:marBottom w:val="0"/>
          <w:divBdr>
            <w:top w:val="none" w:sz="0" w:space="0" w:color="auto"/>
            <w:left w:val="none" w:sz="0" w:space="0" w:color="auto"/>
            <w:bottom w:val="none" w:sz="0" w:space="0" w:color="auto"/>
            <w:right w:val="none" w:sz="0" w:space="0" w:color="auto"/>
          </w:divBdr>
          <w:divsChild>
            <w:div w:id="12541146">
              <w:marLeft w:val="0"/>
              <w:marRight w:val="0"/>
              <w:marTop w:val="0"/>
              <w:marBottom w:val="0"/>
              <w:divBdr>
                <w:top w:val="none" w:sz="0" w:space="0" w:color="auto"/>
                <w:left w:val="none" w:sz="0" w:space="0" w:color="auto"/>
                <w:bottom w:val="none" w:sz="0" w:space="0" w:color="auto"/>
                <w:right w:val="none" w:sz="0" w:space="0" w:color="auto"/>
              </w:divBdr>
              <w:divsChild>
                <w:div w:id="2097827545">
                  <w:marLeft w:val="0"/>
                  <w:marRight w:val="0"/>
                  <w:marTop w:val="0"/>
                  <w:marBottom w:val="0"/>
                  <w:divBdr>
                    <w:top w:val="none" w:sz="0" w:space="0" w:color="auto"/>
                    <w:left w:val="none" w:sz="0" w:space="0" w:color="auto"/>
                    <w:bottom w:val="none" w:sz="0" w:space="0" w:color="auto"/>
                    <w:right w:val="none" w:sz="0" w:space="0" w:color="auto"/>
                  </w:divBdr>
                  <w:divsChild>
                    <w:div w:id="564415628">
                      <w:marLeft w:val="0"/>
                      <w:marRight w:val="0"/>
                      <w:marTop w:val="0"/>
                      <w:marBottom w:val="0"/>
                      <w:divBdr>
                        <w:top w:val="none" w:sz="0" w:space="0" w:color="auto"/>
                        <w:left w:val="none" w:sz="0" w:space="0" w:color="auto"/>
                        <w:bottom w:val="none" w:sz="0" w:space="0" w:color="auto"/>
                        <w:right w:val="none" w:sz="0" w:space="0" w:color="auto"/>
                      </w:divBdr>
                    </w:div>
                    <w:div w:id="8721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0441">
      <w:bodyDiv w:val="1"/>
      <w:marLeft w:val="0"/>
      <w:marRight w:val="0"/>
      <w:marTop w:val="0"/>
      <w:marBottom w:val="0"/>
      <w:divBdr>
        <w:top w:val="none" w:sz="0" w:space="0" w:color="auto"/>
        <w:left w:val="none" w:sz="0" w:space="0" w:color="auto"/>
        <w:bottom w:val="none" w:sz="0" w:space="0" w:color="auto"/>
        <w:right w:val="none" w:sz="0" w:space="0" w:color="auto"/>
      </w:divBdr>
    </w:div>
    <w:div w:id="1232275911">
      <w:bodyDiv w:val="1"/>
      <w:marLeft w:val="0"/>
      <w:marRight w:val="0"/>
      <w:marTop w:val="0"/>
      <w:marBottom w:val="0"/>
      <w:divBdr>
        <w:top w:val="none" w:sz="0" w:space="0" w:color="auto"/>
        <w:left w:val="none" w:sz="0" w:space="0" w:color="auto"/>
        <w:bottom w:val="none" w:sz="0" w:space="0" w:color="auto"/>
        <w:right w:val="none" w:sz="0" w:space="0" w:color="auto"/>
      </w:divBdr>
      <w:divsChild>
        <w:div w:id="484276688">
          <w:marLeft w:val="0"/>
          <w:marRight w:val="0"/>
          <w:marTop w:val="0"/>
          <w:marBottom w:val="0"/>
          <w:divBdr>
            <w:top w:val="none" w:sz="0" w:space="0" w:color="auto"/>
            <w:left w:val="none" w:sz="0" w:space="0" w:color="auto"/>
            <w:bottom w:val="none" w:sz="0" w:space="0" w:color="auto"/>
            <w:right w:val="none" w:sz="0" w:space="0" w:color="auto"/>
          </w:divBdr>
          <w:divsChild>
            <w:div w:id="21260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4699">
      <w:bodyDiv w:val="1"/>
      <w:marLeft w:val="0"/>
      <w:marRight w:val="0"/>
      <w:marTop w:val="0"/>
      <w:marBottom w:val="0"/>
      <w:divBdr>
        <w:top w:val="none" w:sz="0" w:space="0" w:color="auto"/>
        <w:left w:val="none" w:sz="0" w:space="0" w:color="auto"/>
        <w:bottom w:val="none" w:sz="0" w:space="0" w:color="auto"/>
        <w:right w:val="none" w:sz="0" w:space="0" w:color="auto"/>
      </w:divBdr>
    </w:div>
    <w:div w:id="1405952514">
      <w:bodyDiv w:val="1"/>
      <w:marLeft w:val="0"/>
      <w:marRight w:val="0"/>
      <w:marTop w:val="0"/>
      <w:marBottom w:val="0"/>
      <w:divBdr>
        <w:top w:val="none" w:sz="0" w:space="0" w:color="auto"/>
        <w:left w:val="none" w:sz="0" w:space="0" w:color="auto"/>
        <w:bottom w:val="none" w:sz="0" w:space="0" w:color="auto"/>
        <w:right w:val="none" w:sz="0" w:space="0" w:color="auto"/>
      </w:divBdr>
      <w:divsChild>
        <w:div w:id="767582430">
          <w:marLeft w:val="0"/>
          <w:marRight w:val="0"/>
          <w:marTop w:val="0"/>
          <w:marBottom w:val="0"/>
          <w:divBdr>
            <w:top w:val="none" w:sz="0" w:space="0" w:color="auto"/>
            <w:left w:val="none" w:sz="0" w:space="0" w:color="auto"/>
            <w:bottom w:val="none" w:sz="0" w:space="0" w:color="auto"/>
            <w:right w:val="none" w:sz="0" w:space="0" w:color="auto"/>
          </w:divBdr>
          <w:divsChild>
            <w:div w:id="1895463419">
              <w:marLeft w:val="0"/>
              <w:marRight w:val="0"/>
              <w:marTop w:val="0"/>
              <w:marBottom w:val="0"/>
              <w:divBdr>
                <w:top w:val="none" w:sz="0" w:space="0" w:color="auto"/>
                <w:left w:val="none" w:sz="0" w:space="0" w:color="auto"/>
                <w:bottom w:val="none" w:sz="0" w:space="0" w:color="auto"/>
                <w:right w:val="none" w:sz="0" w:space="0" w:color="auto"/>
              </w:divBdr>
            </w:div>
            <w:div w:id="21039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6128">
      <w:bodyDiv w:val="1"/>
      <w:marLeft w:val="0"/>
      <w:marRight w:val="0"/>
      <w:marTop w:val="0"/>
      <w:marBottom w:val="0"/>
      <w:divBdr>
        <w:top w:val="none" w:sz="0" w:space="0" w:color="auto"/>
        <w:left w:val="none" w:sz="0" w:space="0" w:color="auto"/>
        <w:bottom w:val="none" w:sz="0" w:space="0" w:color="auto"/>
        <w:right w:val="none" w:sz="0" w:space="0" w:color="auto"/>
      </w:divBdr>
    </w:div>
    <w:div w:id="1483499496">
      <w:bodyDiv w:val="1"/>
      <w:marLeft w:val="0"/>
      <w:marRight w:val="0"/>
      <w:marTop w:val="0"/>
      <w:marBottom w:val="0"/>
      <w:divBdr>
        <w:top w:val="none" w:sz="0" w:space="0" w:color="auto"/>
        <w:left w:val="none" w:sz="0" w:space="0" w:color="auto"/>
        <w:bottom w:val="none" w:sz="0" w:space="0" w:color="auto"/>
        <w:right w:val="none" w:sz="0" w:space="0" w:color="auto"/>
      </w:divBdr>
    </w:div>
    <w:div w:id="1504197860">
      <w:bodyDiv w:val="1"/>
      <w:marLeft w:val="0"/>
      <w:marRight w:val="0"/>
      <w:marTop w:val="0"/>
      <w:marBottom w:val="0"/>
      <w:divBdr>
        <w:top w:val="none" w:sz="0" w:space="0" w:color="auto"/>
        <w:left w:val="none" w:sz="0" w:space="0" w:color="auto"/>
        <w:bottom w:val="none" w:sz="0" w:space="0" w:color="auto"/>
        <w:right w:val="none" w:sz="0" w:space="0" w:color="auto"/>
      </w:divBdr>
    </w:div>
    <w:div w:id="1546410138">
      <w:bodyDiv w:val="1"/>
      <w:marLeft w:val="0"/>
      <w:marRight w:val="0"/>
      <w:marTop w:val="0"/>
      <w:marBottom w:val="0"/>
      <w:divBdr>
        <w:top w:val="none" w:sz="0" w:space="0" w:color="auto"/>
        <w:left w:val="none" w:sz="0" w:space="0" w:color="auto"/>
        <w:bottom w:val="none" w:sz="0" w:space="0" w:color="auto"/>
        <w:right w:val="none" w:sz="0" w:space="0" w:color="auto"/>
      </w:divBdr>
    </w:div>
    <w:div w:id="1900245541">
      <w:bodyDiv w:val="1"/>
      <w:marLeft w:val="0"/>
      <w:marRight w:val="0"/>
      <w:marTop w:val="0"/>
      <w:marBottom w:val="0"/>
      <w:divBdr>
        <w:top w:val="none" w:sz="0" w:space="0" w:color="auto"/>
        <w:left w:val="none" w:sz="0" w:space="0" w:color="auto"/>
        <w:bottom w:val="none" w:sz="0" w:space="0" w:color="auto"/>
        <w:right w:val="none" w:sz="0" w:space="0" w:color="auto"/>
      </w:divBdr>
    </w:div>
    <w:div w:id="1942684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C89DF9-0403-4F5C-B620-20BA7CF82F4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Qua</b:Tag>
    <b:SourceType>Book</b:SourceType>
    <b:Guid>{9D5E229C-E0F3-4454-B8E3-595E43B860A7}</b:Guid>
    <b:Author>
      <b:Author>
        <b:NameList>
          <b:Person>
            <b:Last>Quattrochi</b:Last>
            <b:First>D.</b:First>
            <b:Middle>A., &amp; Goodchild, M. F. (Eds.). (1997). Scale in remote sensing and GIS. CRC press.</b:Middle>
          </b:Person>
        </b:NameList>
      </b:Author>
    </b:Author>
    <b:RefOrder>1</b:RefOrder>
  </b:Source>
</b:Sources>
</file>

<file path=customXml/itemProps1.xml><?xml version="1.0" encoding="utf-8"?>
<ds:datastoreItem xmlns:ds="http://schemas.openxmlformats.org/officeDocument/2006/customXml" ds:itemID="{B9A65E91-5326-49FE-8E15-00B87956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4505</Words>
  <Characters>25680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singh</dc:creator>
  <cp:keywords/>
  <cp:lastModifiedBy>Swapnil Gupta</cp:lastModifiedBy>
  <cp:revision>2</cp:revision>
  <dcterms:created xsi:type="dcterms:W3CDTF">2024-04-18T05:31:00Z</dcterms:created>
  <dcterms:modified xsi:type="dcterms:W3CDTF">2024-04-18T05:31:00Z</dcterms:modified>
</cp:coreProperties>
</file>